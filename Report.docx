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90BF" w14:textId="77777777" w:rsidR="00285315" w:rsidRDefault="00285315" w:rsidP="00285315">
      <w:pPr>
        <w:pStyle w:val="NormalWeb"/>
        <w:spacing w:before="240" w:beforeAutospacing="0" w:after="240" w:afterAutospacing="0"/>
        <w:jc w:val="center"/>
        <w:rPr>
          <w:ins w:id="0" w:author="admin" w:date="2022-01-28T16:17:00Z"/>
        </w:rPr>
      </w:pPr>
      <w:ins w:id="1" w:author="admin" w:date="2022-01-28T16:17:00Z">
        <w:r>
          <w:rPr>
            <w:rFonts w:ascii="Arial" w:hAnsi="Arial" w:cs="Arial"/>
            <w:b/>
            <w:bCs/>
            <w:color w:val="000000"/>
            <w:sz w:val="44"/>
            <w:szCs w:val="44"/>
          </w:rPr>
          <w:t>Doodle Workshop Guide</w:t>
        </w:r>
      </w:ins>
    </w:p>
    <w:p w14:paraId="49AED716" w14:textId="77777777" w:rsidR="00285315" w:rsidRDefault="00285315" w:rsidP="00285315">
      <w:pPr>
        <w:pStyle w:val="NormalWeb"/>
        <w:spacing w:before="240" w:beforeAutospacing="0" w:after="240" w:afterAutospacing="0"/>
        <w:jc w:val="center"/>
        <w:rPr>
          <w:ins w:id="2" w:author="admin" w:date="2022-01-28T16:17:00Z"/>
        </w:rPr>
      </w:pPr>
      <w:ins w:id="3" w:author="admin" w:date="2022-01-28T16:17:00Z">
        <w:r>
          <w:rPr>
            <w:rFonts w:ascii="Arial" w:hAnsi="Arial" w:cs="Arial"/>
            <w:b/>
            <w:bCs/>
            <w:color w:val="000000"/>
            <w:sz w:val="44"/>
            <w:szCs w:val="44"/>
          </w:rPr>
          <w:t> </w:t>
        </w:r>
      </w:ins>
    </w:p>
    <w:p w14:paraId="537E4FD1" w14:textId="77777777" w:rsidR="00285315" w:rsidRDefault="00285315" w:rsidP="00285315">
      <w:pPr>
        <w:pStyle w:val="Heading1"/>
        <w:spacing w:before="480" w:after="120"/>
        <w:rPr>
          <w:ins w:id="4" w:author="admin" w:date="2022-01-28T16:17:00Z"/>
        </w:rPr>
      </w:pPr>
      <w:ins w:id="5" w:author="admin" w:date="2022-01-28T16:17:00Z">
        <w:r>
          <w:rPr>
            <w:rFonts w:ascii="Arial" w:hAnsi="Arial" w:cs="Arial"/>
            <w:color w:val="000000"/>
            <w:sz w:val="46"/>
            <w:szCs w:val="46"/>
          </w:rPr>
          <w:t>Overview</w:t>
        </w:r>
      </w:ins>
    </w:p>
    <w:p w14:paraId="2FC8E330" w14:textId="77777777" w:rsidR="00285315" w:rsidRDefault="00285315" w:rsidP="00285315">
      <w:pPr>
        <w:pStyle w:val="NormalWeb"/>
        <w:spacing w:before="240" w:beforeAutospacing="0" w:after="240" w:afterAutospacing="0"/>
        <w:rPr>
          <w:ins w:id="6" w:author="admin" w:date="2022-01-28T16:17:00Z"/>
        </w:rPr>
      </w:pPr>
      <w:ins w:id="7" w:author="admin" w:date="2022-01-28T16:17:00Z">
        <w:r>
          <w:rPr>
            <w:rFonts w:ascii="Arial" w:hAnsi="Arial" w:cs="Arial"/>
            <w:color w:val="000000"/>
            <w:sz w:val="22"/>
            <w:szCs w:val="22"/>
          </w:rPr>
          <w:t>This is the workshop for clients to create their own work and sell them by CREW token.</w:t>
        </w:r>
      </w:ins>
    </w:p>
    <w:p w14:paraId="48C06F3F" w14:textId="77777777" w:rsidR="00285315" w:rsidRDefault="00285315" w:rsidP="00285315">
      <w:pPr>
        <w:pStyle w:val="Heading1"/>
        <w:spacing w:before="480" w:after="120"/>
        <w:rPr>
          <w:ins w:id="8" w:author="admin" w:date="2022-01-28T16:17:00Z"/>
        </w:rPr>
      </w:pPr>
      <w:ins w:id="9" w:author="admin" w:date="2022-01-28T16:17:00Z">
        <w:r>
          <w:rPr>
            <w:rFonts w:ascii="Arial" w:hAnsi="Arial" w:cs="Arial"/>
            <w:color w:val="000000"/>
            <w:sz w:val="46"/>
            <w:szCs w:val="46"/>
          </w:rPr>
          <w:t>Workshop flow</w:t>
        </w:r>
      </w:ins>
    </w:p>
    <w:p w14:paraId="19789051" w14:textId="77777777" w:rsidR="00285315" w:rsidRDefault="00285315" w:rsidP="00285315">
      <w:pPr>
        <w:pStyle w:val="Heading2"/>
        <w:spacing w:before="360" w:after="80"/>
        <w:rPr>
          <w:ins w:id="10" w:author="admin" w:date="2022-01-28T16:17:00Z"/>
        </w:rPr>
      </w:pPr>
      <w:ins w:id="11" w:author="admin" w:date="2022-01-28T16:17:00Z">
        <w:r>
          <w:rPr>
            <w:rFonts w:ascii="Arial" w:hAnsi="Arial" w:cs="Arial"/>
            <w:color w:val="000000"/>
            <w:sz w:val="34"/>
            <w:szCs w:val="34"/>
          </w:rPr>
          <w:t>Admin</w:t>
        </w:r>
      </w:ins>
    </w:p>
    <w:p w14:paraId="41453164" w14:textId="77777777" w:rsidR="00285315" w:rsidRDefault="00285315" w:rsidP="00285315">
      <w:pPr>
        <w:pStyle w:val="NormalWeb"/>
        <w:spacing w:before="240" w:beforeAutospacing="0" w:after="240" w:afterAutospacing="0"/>
        <w:rPr>
          <w:ins w:id="12" w:author="admin" w:date="2022-01-28T16:17:00Z"/>
        </w:rPr>
      </w:pPr>
      <w:ins w:id="13" w:author="admin" w:date="2022-01-28T16:17:00Z">
        <w:r>
          <w:rPr>
            <w:rFonts w:ascii="Arial" w:hAnsi="Arial" w:cs="Arial"/>
            <w:color w:val="000000"/>
            <w:sz w:val="22"/>
            <w:szCs w:val="22"/>
          </w:rPr>
          <w:t>Administrator has the privilege to set constants and gather rewards from started works.</w:t>
        </w:r>
      </w:ins>
    </w:p>
    <w:p w14:paraId="1684AB7D" w14:textId="77777777" w:rsidR="00285315" w:rsidRDefault="00285315" w:rsidP="00285315">
      <w:pPr>
        <w:pStyle w:val="NormalWeb"/>
        <w:spacing w:before="240" w:beforeAutospacing="0" w:after="240" w:afterAutospacing="0"/>
        <w:rPr>
          <w:ins w:id="14" w:author="admin" w:date="2022-01-28T16:17:00Z"/>
        </w:rPr>
      </w:pPr>
      <w:ins w:id="15" w:author="admin" w:date="2022-01-28T16:17:00Z">
        <w:r>
          <w:rPr>
            <w:rFonts w:ascii="Arial" w:hAnsi="Arial" w:cs="Arial"/>
            <w:color w:val="000000"/>
            <w:sz w:val="22"/>
            <w:szCs w:val="22"/>
          </w:rPr>
          <w:t>Only the Administrator can see this menu.</w:t>
        </w:r>
      </w:ins>
    </w:p>
    <w:p w14:paraId="7AB38BEF" w14:textId="77777777" w:rsidR="00285315" w:rsidRDefault="00285315" w:rsidP="00285315">
      <w:pPr>
        <w:pStyle w:val="Heading3"/>
        <w:spacing w:before="280" w:after="80"/>
        <w:rPr>
          <w:ins w:id="16" w:author="admin" w:date="2022-01-28T16:17:00Z"/>
        </w:rPr>
      </w:pPr>
      <w:ins w:id="17" w:author="admin" w:date="2022-01-28T16:17:00Z">
        <w:r>
          <w:rPr>
            <w:rFonts w:ascii="Arial" w:hAnsi="Arial" w:cs="Arial"/>
            <w:color w:val="000000"/>
            <w:sz w:val="26"/>
            <w:szCs w:val="26"/>
          </w:rPr>
          <w:t>Set Constants</w:t>
        </w:r>
      </w:ins>
    </w:p>
    <w:p w14:paraId="550C5280" w14:textId="77777777" w:rsidR="00285315" w:rsidRDefault="00285315" w:rsidP="00285315">
      <w:pPr>
        <w:pStyle w:val="NormalWeb"/>
        <w:spacing w:before="240" w:beforeAutospacing="0" w:after="240" w:afterAutospacing="0"/>
        <w:rPr>
          <w:ins w:id="18" w:author="admin" w:date="2022-01-28T16:17:00Z"/>
        </w:rPr>
      </w:pPr>
      <w:ins w:id="19" w:author="admin" w:date="2022-01-28T16:17:00Z">
        <w:r>
          <w:rPr>
            <w:rFonts w:ascii="Arial" w:hAnsi="Arial" w:cs="Arial"/>
            <w:color w:val="000000"/>
            <w:sz w:val="22"/>
            <w:szCs w:val="22"/>
          </w:rPr>
          <w:t>There are 4 admin constants in the doodle workshop.</w:t>
        </w:r>
      </w:ins>
    </w:p>
    <w:p w14:paraId="54C5C9F2" w14:textId="77777777" w:rsidR="00285315" w:rsidRDefault="00285315" w:rsidP="00285315">
      <w:pPr>
        <w:pStyle w:val="NormalWeb"/>
        <w:spacing w:before="240" w:beforeAutospacing="0" w:after="240" w:afterAutospacing="0"/>
        <w:rPr>
          <w:ins w:id="20" w:author="admin" w:date="2022-01-28T16:17:00Z"/>
        </w:rPr>
      </w:pPr>
      <w:ins w:id="21" w:author="admin" w:date="2022-01-28T16:17:00Z">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Manager address</w:t>
        </w:r>
      </w:ins>
    </w:p>
    <w:p w14:paraId="42E133C3" w14:textId="77777777" w:rsidR="00285315" w:rsidRDefault="00285315" w:rsidP="00285315">
      <w:pPr>
        <w:pStyle w:val="NormalWeb"/>
        <w:spacing w:before="240" w:beforeAutospacing="0" w:after="240" w:afterAutospacing="0"/>
        <w:rPr>
          <w:ins w:id="22" w:author="admin" w:date="2022-01-28T16:17:00Z"/>
        </w:rPr>
      </w:pPr>
      <w:ins w:id="23" w:author="admin" w:date="2022-01-28T16:17:00Z">
        <w:r>
          <w:rPr>
            <w:rFonts w:ascii="Arial" w:hAnsi="Arial" w:cs="Arial"/>
            <w:color w:val="000000"/>
            <w:sz w:val="22"/>
            <w:szCs w:val="22"/>
          </w:rPr>
          <w:t>The admin address</w:t>
        </w:r>
      </w:ins>
    </w:p>
    <w:p w14:paraId="548B9A6D" w14:textId="77777777" w:rsidR="00285315" w:rsidRDefault="00285315" w:rsidP="00285315">
      <w:pPr>
        <w:pStyle w:val="NormalWeb"/>
        <w:spacing w:before="240" w:beforeAutospacing="0" w:after="240" w:afterAutospacing="0"/>
        <w:rPr>
          <w:ins w:id="24" w:author="admin" w:date="2022-01-28T16:17:00Z"/>
        </w:rPr>
      </w:pPr>
      <w:ins w:id="25" w:author="admin" w:date="2022-01-28T16:17:00Z">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Minimum Stake Amount for One Work(%)</w:t>
        </w:r>
      </w:ins>
    </w:p>
    <w:p w14:paraId="0AB03898" w14:textId="77777777" w:rsidR="00285315" w:rsidRDefault="00285315" w:rsidP="00285315">
      <w:pPr>
        <w:pStyle w:val="NormalWeb"/>
        <w:spacing w:before="240" w:beforeAutospacing="0" w:after="240" w:afterAutospacing="0"/>
        <w:rPr>
          <w:ins w:id="26" w:author="admin" w:date="2022-01-28T16:17:00Z"/>
        </w:rPr>
      </w:pPr>
      <w:ins w:id="27" w:author="admin" w:date="2022-01-28T16:17:00Z">
        <w:r>
          <w:rPr>
            <w:rFonts w:ascii="Arial" w:hAnsi="Arial" w:cs="Arial"/>
            <w:color w:val="000000"/>
            <w:sz w:val="22"/>
            <w:szCs w:val="22"/>
          </w:rPr>
          <w:t>This means that the client can create his work which has a stake amount at least this value. E.g. If this value is 10, the client can create his work with at least 10 CREW stake amounts.</w:t>
        </w:r>
      </w:ins>
    </w:p>
    <w:p w14:paraId="2577CF66" w14:textId="77777777" w:rsidR="00285315" w:rsidRDefault="00285315" w:rsidP="00285315">
      <w:pPr>
        <w:pStyle w:val="NormalWeb"/>
        <w:spacing w:before="240" w:beforeAutospacing="0" w:after="240" w:afterAutospacing="0"/>
        <w:rPr>
          <w:ins w:id="28" w:author="admin" w:date="2022-01-28T16:17:00Z"/>
        </w:rPr>
      </w:pPr>
      <w:ins w:id="29" w:author="admin" w:date="2022-01-28T16:17:00Z">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Client Stake Rate for One Work(%)</w:t>
        </w:r>
      </w:ins>
    </w:p>
    <w:p w14:paraId="005C4E08" w14:textId="77777777" w:rsidR="00285315" w:rsidRDefault="00285315" w:rsidP="00285315">
      <w:pPr>
        <w:pStyle w:val="NormalWeb"/>
        <w:spacing w:before="240" w:beforeAutospacing="0" w:after="240" w:afterAutospacing="0"/>
        <w:rPr>
          <w:ins w:id="30" w:author="admin" w:date="2022-01-28T16:17:00Z"/>
        </w:rPr>
      </w:pPr>
      <w:ins w:id="31" w:author="admin" w:date="2022-01-28T16:17:00Z">
        <w:r>
          <w:rPr>
            <w:rFonts w:ascii="Arial" w:hAnsi="Arial" w:cs="Arial"/>
            <w:color w:val="000000"/>
            <w:sz w:val="22"/>
            <w:szCs w:val="22"/>
          </w:rPr>
          <w:t>This means that the client must stake first to his work to create work. This value sets the rate of stake. E.g. If a client creates work with 10 CREW stake amount and this value is 10 then he must stake 1 CREW at the create stage. To avoid trivial tasks, this is important.</w:t>
        </w:r>
      </w:ins>
    </w:p>
    <w:p w14:paraId="702A3171" w14:textId="77777777" w:rsidR="00285315" w:rsidRDefault="00285315" w:rsidP="00285315">
      <w:pPr>
        <w:pStyle w:val="NormalWeb"/>
        <w:spacing w:before="240" w:beforeAutospacing="0" w:after="240" w:afterAutospacing="0"/>
        <w:rPr>
          <w:ins w:id="32" w:author="admin" w:date="2022-01-28T16:17:00Z"/>
        </w:rPr>
      </w:pPr>
      <w:ins w:id="33" w:author="admin" w:date="2022-01-28T16:17:00Z">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Manager Earn Rate for One Work(%)</w:t>
        </w:r>
      </w:ins>
    </w:p>
    <w:p w14:paraId="1DB7A029" w14:textId="77777777" w:rsidR="00285315" w:rsidRDefault="00285315" w:rsidP="00285315">
      <w:pPr>
        <w:pStyle w:val="NormalWeb"/>
        <w:spacing w:before="240" w:beforeAutospacing="0" w:after="240" w:afterAutospacing="0"/>
        <w:rPr>
          <w:ins w:id="34" w:author="admin" w:date="2022-01-28T16:17:00Z"/>
        </w:rPr>
      </w:pPr>
      <w:ins w:id="35" w:author="admin" w:date="2022-01-28T16:17:00Z">
        <w:r>
          <w:rPr>
            <w:rFonts w:ascii="Arial" w:hAnsi="Arial" w:cs="Arial"/>
            <w:color w:val="000000"/>
            <w:sz w:val="22"/>
            <w:szCs w:val="22"/>
          </w:rPr>
          <w:t>This means that the manager also can earn when the client's work starts successfully. If the staked amount of the work is greater than stake amount and the start_time expires then the work starts and client can gain reward. Just after the client gathers rewards, the admin can gather the left rewards.</w:t>
        </w:r>
      </w:ins>
    </w:p>
    <w:p w14:paraId="2887FA2C" w14:textId="77777777" w:rsidR="00285315" w:rsidRDefault="00285315" w:rsidP="00285315">
      <w:pPr>
        <w:pStyle w:val="NormalWeb"/>
        <w:spacing w:before="240" w:beforeAutospacing="0" w:after="240" w:afterAutospacing="0"/>
        <w:rPr>
          <w:ins w:id="36" w:author="admin" w:date="2022-01-28T16:17:00Z"/>
        </w:rPr>
      </w:pPr>
      <w:ins w:id="37" w:author="admin" w:date="2022-01-28T16:17:00Z">
        <w:r>
          <w:rPr>
            <w:rFonts w:ascii="Arial" w:hAnsi="Arial" w:cs="Arial"/>
            <w:color w:val="000000"/>
            <w:sz w:val="22"/>
            <w:szCs w:val="22"/>
          </w:rPr>
          <w:t>This value sets the rate of the manager's profit.</w:t>
        </w:r>
      </w:ins>
    </w:p>
    <w:p w14:paraId="03952315" w14:textId="77777777" w:rsidR="00285315" w:rsidRDefault="00285315" w:rsidP="00285315">
      <w:pPr>
        <w:pStyle w:val="NormalWeb"/>
        <w:spacing w:before="240" w:beforeAutospacing="0" w:after="240" w:afterAutospacing="0"/>
        <w:rPr>
          <w:ins w:id="38" w:author="admin" w:date="2022-01-28T16:17:00Z"/>
        </w:rPr>
      </w:pPr>
      <w:ins w:id="39" w:author="admin" w:date="2022-01-28T16:17:00Z">
        <w:r>
          <w:rPr>
            <w:rFonts w:ascii="Arial" w:hAnsi="Arial" w:cs="Arial"/>
            <w:color w:val="000000"/>
            <w:sz w:val="22"/>
            <w:szCs w:val="22"/>
          </w:rPr>
          <w:lastRenderedPageBreak/>
          <w:t>The correct value of earnings is calculated as follows.</w:t>
        </w:r>
      </w:ins>
    </w:p>
    <w:p w14:paraId="0B6F9FD8" w14:textId="77777777" w:rsidR="00285315" w:rsidRDefault="00285315" w:rsidP="00285315">
      <w:pPr>
        <w:pStyle w:val="NormalWeb"/>
        <w:spacing w:before="240" w:beforeAutospacing="0" w:after="240" w:afterAutospacing="0"/>
        <w:rPr>
          <w:ins w:id="40" w:author="admin" w:date="2022-01-28T16:17:00Z"/>
        </w:rPr>
      </w:pPr>
      <w:ins w:id="41" w:author="admin" w:date="2022-01-28T16:17:00Z">
        <w:r>
          <w:rPr>
            <w:rFonts w:ascii="Arial" w:hAnsi="Arial" w:cs="Arial"/>
            <w:color w:val="000000"/>
            <w:sz w:val="22"/>
            <w:szCs w:val="22"/>
          </w:rPr>
          <w:t>E.g. When work is created within 10 CREW stake amount and accounts staked 12 CREW. And if the Manager Earn Rate is 20% then</w:t>
        </w:r>
      </w:ins>
    </w:p>
    <w:p w14:paraId="5453D252" w14:textId="77777777" w:rsidR="00285315" w:rsidRDefault="00285315" w:rsidP="00285315">
      <w:pPr>
        <w:pStyle w:val="NormalWeb"/>
        <w:spacing w:before="240" w:beforeAutospacing="0" w:after="240" w:afterAutospacing="0"/>
        <w:jc w:val="center"/>
        <w:rPr>
          <w:ins w:id="42" w:author="admin" w:date="2022-01-28T16:17:00Z"/>
        </w:rPr>
      </w:pPr>
      <w:ins w:id="43" w:author="admin" w:date="2022-01-28T16:17:00Z">
        <w:r>
          <w:rPr>
            <w:rFonts w:ascii="Arial" w:hAnsi="Arial" w:cs="Arial"/>
            <w:color w:val="000000"/>
            <w:sz w:val="22"/>
            <w:szCs w:val="22"/>
          </w:rPr>
          <w:t>the client can get reward: 10 CREW * 80% = 8 CREW</w:t>
        </w:r>
      </w:ins>
    </w:p>
    <w:p w14:paraId="2EB87E1D" w14:textId="77777777" w:rsidR="00285315" w:rsidRDefault="00285315" w:rsidP="00285315">
      <w:pPr>
        <w:pStyle w:val="NormalWeb"/>
        <w:spacing w:before="240" w:beforeAutospacing="0" w:after="240" w:afterAutospacing="0"/>
        <w:jc w:val="center"/>
        <w:rPr>
          <w:ins w:id="44" w:author="admin" w:date="2022-01-28T16:17:00Z"/>
        </w:rPr>
      </w:pPr>
      <w:ins w:id="45" w:author="admin" w:date="2022-01-28T16:17:00Z">
        <w:r>
          <w:rPr>
            <w:rFonts w:ascii="Arial" w:hAnsi="Arial" w:cs="Arial"/>
            <w:color w:val="000000"/>
            <w:sz w:val="22"/>
            <w:szCs w:val="22"/>
          </w:rPr>
          <w:t>the manager can get reward: 10 CREW * 20% + (12-10) CREW = 4 CREW</w:t>
        </w:r>
      </w:ins>
    </w:p>
    <w:p w14:paraId="76CAEEB5" w14:textId="77777777" w:rsidR="00285315" w:rsidRDefault="00285315" w:rsidP="00285315">
      <w:pPr>
        <w:pStyle w:val="NormalWeb"/>
        <w:spacing w:before="240" w:beforeAutospacing="0" w:after="240" w:afterAutospacing="0"/>
        <w:rPr>
          <w:ins w:id="46" w:author="admin" w:date="2022-01-28T16:17:00Z"/>
        </w:rPr>
      </w:pPr>
      <w:ins w:id="47" w:author="admin" w:date="2022-01-28T16:17:00Z">
        <w:r>
          <w:rPr>
            <w:rFonts w:ascii="Arial" w:hAnsi="Arial" w:cs="Arial"/>
            <w:color w:val="000000"/>
            <w:sz w:val="22"/>
            <w:szCs w:val="22"/>
          </w:rPr>
          <w:t>This is implemented as we don’t show the real staked amount to the clients and accounts. So the accounts stake their favorite works though the threshold is overcome. And the clients also don’t know how much CREW really staked, just whether it is bigger than threshold or not.</w:t>
        </w:r>
      </w:ins>
    </w:p>
    <w:p w14:paraId="62347D3A" w14:textId="77777777" w:rsidR="00285315" w:rsidRDefault="00285315" w:rsidP="00285315">
      <w:pPr>
        <w:pStyle w:val="Heading3"/>
        <w:spacing w:before="280" w:after="80"/>
        <w:rPr>
          <w:ins w:id="48" w:author="admin" w:date="2022-01-28T16:17:00Z"/>
        </w:rPr>
      </w:pPr>
      <w:ins w:id="49" w:author="admin" w:date="2022-01-28T16:17:00Z">
        <w:r>
          <w:rPr>
            <w:rFonts w:ascii="Arial" w:hAnsi="Arial" w:cs="Arial"/>
            <w:color w:val="000000"/>
            <w:sz w:val="26"/>
            <w:szCs w:val="26"/>
          </w:rPr>
          <w:t>Reward</w:t>
        </w:r>
      </w:ins>
    </w:p>
    <w:p w14:paraId="12B5146E" w14:textId="77777777" w:rsidR="00285315" w:rsidRDefault="00285315" w:rsidP="00285315">
      <w:pPr>
        <w:pStyle w:val="NormalWeb"/>
        <w:spacing w:before="240" w:beforeAutospacing="0" w:after="240" w:afterAutospacing="0"/>
        <w:rPr>
          <w:ins w:id="50" w:author="admin" w:date="2022-01-28T16:17:00Z"/>
        </w:rPr>
      </w:pPr>
      <w:ins w:id="51" w:author="admin" w:date="2022-01-28T16:17:00Z">
        <w:r>
          <w:rPr>
            <w:rFonts w:ascii="Arial" w:hAnsi="Arial" w:cs="Arial"/>
            <w:color w:val="000000"/>
            <w:sz w:val="22"/>
            <w:szCs w:val="22"/>
          </w:rPr>
          <w:t>As I mentioned before, the manager can get a reward for starting work.</w:t>
        </w:r>
      </w:ins>
    </w:p>
    <w:p w14:paraId="47DD8B30" w14:textId="77777777" w:rsidR="00285315" w:rsidRDefault="00285315" w:rsidP="00285315">
      <w:pPr>
        <w:pStyle w:val="NormalWeb"/>
        <w:spacing w:before="240" w:beforeAutospacing="0" w:after="240" w:afterAutospacing="0"/>
        <w:rPr>
          <w:ins w:id="52" w:author="admin" w:date="2022-01-28T16:17:00Z"/>
        </w:rPr>
      </w:pPr>
      <w:ins w:id="53" w:author="admin" w:date="2022-01-28T16:17:00Z">
        <w:r>
          <w:rPr>
            <w:rFonts w:ascii="Arial" w:hAnsi="Arial" w:cs="Arial"/>
            <w:color w:val="000000"/>
            <w:sz w:val="22"/>
            <w:szCs w:val="22"/>
          </w:rPr>
          <w:t>And even the manager can remove the old works.</w:t>
        </w:r>
      </w:ins>
    </w:p>
    <w:p w14:paraId="1931985E" w14:textId="77777777" w:rsidR="00285315" w:rsidRDefault="00285315" w:rsidP="00285315">
      <w:pPr>
        <w:pStyle w:val="Heading2"/>
        <w:spacing w:before="360" w:after="80"/>
        <w:rPr>
          <w:ins w:id="54" w:author="admin" w:date="2022-01-28T16:17:00Z"/>
        </w:rPr>
      </w:pPr>
      <w:ins w:id="55" w:author="admin" w:date="2022-01-28T16:17:00Z">
        <w:r>
          <w:rPr>
            <w:rFonts w:ascii="Arial" w:hAnsi="Arial" w:cs="Arial"/>
            <w:color w:val="000000"/>
            <w:sz w:val="34"/>
            <w:szCs w:val="34"/>
          </w:rPr>
          <w:t>My Works</w:t>
        </w:r>
      </w:ins>
    </w:p>
    <w:p w14:paraId="1EAEFF27" w14:textId="77777777" w:rsidR="00285315" w:rsidRDefault="00285315" w:rsidP="00285315">
      <w:pPr>
        <w:pStyle w:val="NormalWeb"/>
        <w:spacing w:before="240" w:beforeAutospacing="0" w:after="240" w:afterAutospacing="0"/>
        <w:rPr>
          <w:ins w:id="56" w:author="admin" w:date="2022-01-28T16:17:00Z"/>
        </w:rPr>
      </w:pPr>
      <w:ins w:id="57" w:author="admin" w:date="2022-01-28T16:17:00Z">
        <w:r>
          <w:rPr>
            <w:rFonts w:ascii="Arial" w:hAnsi="Arial" w:cs="Arial"/>
            <w:color w:val="000000"/>
            <w:sz w:val="22"/>
            <w:szCs w:val="22"/>
          </w:rPr>
          <w:t>This menu is for creating and rewarding works. Wallet user acts as the client.</w:t>
        </w:r>
      </w:ins>
    </w:p>
    <w:p w14:paraId="3A7F4D11" w14:textId="77777777" w:rsidR="00285315" w:rsidRDefault="00285315" w:rsidP="00285315">
      <w:pPr>
        <w:pStyle w:val="Heading3"/>
        <w:spacing w:before="280" w:after="80"/>
        <w:rPr>
          <w:ins w:id="58" w:author="admin" w:date="2022-01-28T16:17:00Z"/>
        </w:rPr>
      </w:pPr>
      <w:ins w:id="59" w:author="admin" w:date="2022-01-28T16:17:00Z">
        <w:r>
          <w:rPr>
            <w:rFonts w:ascii="Arial" w:hAnsi="Arial" w:cs="Arial"/>
            <w:color w:val="000000"/>
            <w:sz w:val="26"/>
            <w:szCs w:val="26"/>
          </w:rPr>
          <w:t>Create</w:t>
        </w:r>
      </w:ins>
    </w:p>
    <w:p w14:paraId="40BC4D1B" w14:textId="77777777" w:rsidR="00285315" w:rsidRDefault="00285315" w:rsidP="00285315">
      <w:pPr>
        <w:pStyle w:val="NormalWeb"/>
        <w:spacing w:before="240" w:beforeAutospacing="0" w:after="240" w:afterAutospacing="0"/>
        <w:rPr>
          <w:ins w:id="60" w:author="admin" w:date="2022-01-28T16:17:00Z"/>
        </w:rPr>
      </w:pPr>
      <w:ins w:id="61" w:author="admin" w:date="2022-01-28T16:17:00Z">
        <w:r>
          <w:rPr>
            <w:rFonts w:ascii="Arial" w:hAnsi="Arial" w:cs="Arial"/>
            <w:color w:val="000000"/>
            <w:sz w:val="22"/>
            <w:szCs w:val="22"/>
          </w:rPr>
          <w:t>There are many fields to create work.</w:t>
        </w:r>
      </w:ins>
    </w:p>
    <w:p w14:paraId="12E6ED09" w14:textId="77777777" w:rsidR="00285315" w:rsidRDefault="00285315" w:rsidP="00285315">
      <w:pPr>
        <w:pStyle w:val="NormalWeb"/>
        <w:spacing w:before="240" w:beforeAutospacing="0" w:after="240" w:afterAutospacing="0"/>
        <w:rPr>
          <w:ins w:id="62" w:author="admin" w:date="2022-01-28T16:17:00Z"/>
        </w:rPr>
      </w:pPr>
      <w:ins w:id="63" w:author="admin" w:date="2022-01-28T16:17:00Z">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Work Title</w:t>
        </w:r>
      </w:ins>
    </w:p>
    <w:p w14:paraId="40203F25" w14:textId="77777777" w:rsidR="00285315" w:rsidRDefault="00285315" w:rsidP="00285315">
      <w:pPr>
        <w:pStyle w:val="NormalWeb"/>
        <w:spacing w:before="240" w:beforeAutospacing="0" w:after="240" w:afterAutospacing="0"/>
        <w:rPr>
          <w:ins w:id="64" w:author="admin" w:date="2022-01-28T16:17:00Z"/>
        </w:rPr>
      </w:pPr>
      <w:ins w:id="65" w:author="admin" w:date="2022-01-28T16:17:00Z">
        <w:r>
          <w:rPr>
            <w:rFonts w:ascii="Arial" w:hAnsi="Arial" w:cs="Arial"/>
            <w:color w:val="000000"/>
            <w:sz w:val="22"/>
            <w:szCs w:val="22"/>
          </w:rPr>
          <w:t>The title of the work.</w:t>
        </w:r>
      </w:ins>
    </w:p>
    <w:p w14:paraId="30235638" w14:textId="77777777" w:rsidR="00285315" w:rsidRDefault="00285315" w:rsidP="00285315">
      <w:pPr>
        <w:pStyle w:val="NormalWeb"/>
        <w:spacing w:before="240" w:beforeAutospacing="0" w:after="240" w:afterAutospacing="0"/>
        <w:rPr>
          <w:ins w:id="66" w:author="admin" w:date="2022-01-28T16:17:00Z"/>
        </w:rPr>
      </w:pPr>
      <w:ins w:id="67" w:author="admin" w:date="2022-01-28T16:17:00Z">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Work Description</w:t>
        </w:r>
      </w:ins>
    </w:p>
    <w:p w14:paraId="56AF6BC6" w14:textId="77777777" w:rsidR="00285315" w:rsidRDefault="00285315" w:rsidP="00285315">
      <w:pPr>
        <w:pStyle w:val="NormalWeb"/>
        <w:spacing w:before="240" w:beforeAutospacing="0" w:after="240" w:afterAutospacing="0"/>
        <w:rPr>
          <w:ins w:id="68" w:author="admin" w:date="2022-01-28T16:17:00Z"/>
        </w:rPr>
      </w:pPr>
      <w:ins w:id="69" w:author="admin" w:date="2022-01-28T16:17:00Z">
        <w:r>
          <w:rPr>
            <w:rFonts w:ascii="Arial" w:hAnsi="Arial" w:cs="Arial"/>
            <w:color w:val="000000"/>
            <w:sz w:val="22"/>
            <w:szCs w:val="22"/>
          </w:rPr>
          <w:t>The description of the work.</w:t>
        </w:r>
      </w:ins>
    </w:p>
    <w:p w14:paraId="22C66512" w14:textId="77777777" w:rsidR="00285315" w:rsidRDefault="00285315" w:rsidP="00285315">
      <w:pPr>
        <w:pStyle w:val="NormalWeb"/>
        <w:spacing w:before="240" w:beforeAutospacing="0" w:after="240" w:afterAutospacing="0"/>
        <w:rPr>
          <w:ins w:id="70" w:author="admin" w:date="2022-01-28T16:17:00Z"/>
        </w:rPr>
      </w:pPr>
      <w:ins w:id="71" w:author="admin" w:date="2022-01-28T16:17:00Z">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Work URL</w:t>
        </w:r>
      </w:ins>
    </w:p>
    <w:p w14:paraId="30202AB9" w14:textId="77777777" w:rsidR="00285315" w:rsidRDefault="00285315" w:rsidP="00285315">
      <w:pPr>
        <w:pStyle w:val="NormalWeb"/>
        <w:spacing w:before="240" w:beforeAutospacing="0" w:after="240" w:afterAutospacing="0"/>
        <w:rPr>
          <w:ins w:id="72" w:author="admin" w:date="2022-01-28T16:17:00Z"/>
        </w:rPr>
      </w:pPr>
      <w:ins w:id="73" w:author="admin" w:date="2022-01-28T16:17:00Z">
        <w:r>
          <w:rPr>
            <w:rFonts w:ascii="Arial" w:hAnsi="Arial" w:cs="Arial"/>
            <w:color w:val="000000"/>
            <w:sz w:val="22"/>
            <w:szCs w:val="22"/>
          </w:rPr>
          <w:t>The main secret data for accounts. Though the work is created, this field is hidden until the work starts.</w:t>
        </w:r>
      </w:ins>
    </w:p>
    <w:p w14:paraId="5D13C41C" w14:textId="77777777" w:rsidR="00285315" w:rsidRDefault="00285315" w:rsidP="00285315">
      <w:pPr>
        <w:pStyle w:val="NormalWeb"/>
        <w:spacing w:before="240" w:beforeAutospacing="0" w:after="240" w:afterAutospacing="0"/>
        <w:rPr>
          <w:ins w:id="74" w:author="admin" w:date="2022-01-28T16:17:00Z"/>
        </w:rPr>
      </w:pPr>
      <w:ins w:id="75" w:author="admin" w:date="2022-01-28T16:17:00Z">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Start Datetime of your work</w:t>
        </w:r>
      </w:ins>
    </w:p>
    <w:p w14:paraId="5A575C42" w14:textId="77777777" w:rsidR="00285315" w:rsidRDefault="00285315" w:rsidP="00285315">
      <w:pPr>
        <w:pStyle w:val="NormalWeb"/>
        <w:spacing w:before="240" w:beforeAutospacing="0" w:after="240" w:afterAutospacing="0"/>
        <w:rPr>
          <w:ins w:id="76" w:author="admin" w:date="2022-01-28T16:17:00Z"/>
        </w:rPr>
      </w:pPr>
      <w:ins w:id="77" w:author="admin" w:date="2022-01-28T16:17:00Z">
        <w:r>
          <w:rPr>
            <w:rFonts w:ascii="Arial" w:hAnsi="Arial" w:cs="Arial"/>
            <w:color w:val="000000"/>
            <w:sz w:val="22"/>
            <w:szCs w:val="22"/>
          </w:rPr>
          <w:t>This field sets the start time of the work. Though this time expires, if the real staked amount is smaller than the total amount, the work does not start. When a new user stakes and the total amount exceeds then the work starts automatically.</w:t>
        </w:r>
      </w:ins>
    </w:p>
    <w:p w14:paraId="647B3401" w14:textId="77777777" w:rsidR="00285315" w:rsidRDefault="00285315" w:rsidP="00285315">
      <w:pPr>
        <w:pStyle w:val="NormalWeb"/>
        <w:spacing w:before="240" w:beforeAutospacing="0" w:after="240" w:afterAutospacing="0"/>
        <w:rPr>
          <w:ins w:id="78" w:author="admin" w:date="2022-01-28T16:17:00Z"/>
        </w:rPr>
      </w:pPr>
      <w:ins w:id="79" w:author="admin" w:date="2022-01-28T16:17:00Z">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Total stake amount of your work</w:t>
        </w:r>
      </w:ins>
    </w:p>
    <w:p w14:paraId="6586F702" w14:textId="77777777" w:rsidR="00285315" w:rsidRDefault="00285315" w:rsidP="00285315">
      <w:pPr>
        <w:pStyle w:val="NormalWeb"/>
        <w:spacing w:before="240" w:beforeAutospacing="0" w:after="240" w:afterAutospacing="0"/>
        <w:rPr>
          <w:ins w:id="80" w:author="admin" w:date="2022-01-28T16:17:00Z"/>
        </w:rPr>
      </w:pPr>
      <w:ins w:id="81" w:author="admin" w:date="2022-01-28T16:17:00Z">
        <w:r>
          <w:rPr>
            <w:rFonts w:ascii="Arial" w:hAnsi="Arial" w:cs="Arial"/>
            <w:color w:val="000000"/>
            <w:sz w:val="22"/>
            <w:szCs w:val="22"/>
          </w:rPr>
          <w:t>This field sets the total stake amount to start work. According to this value, the client's self stake amount is calculated automatically by using the admin value-client stake rate.</w:t>
        </w:r>
      </w:ins>
    </w:p>
    <w:p w14:paraId="05BEF01B" w14:textId="77777777" w:rsidR="00285315" w:rsidRDefault="00285315" w:rsidP="00285315">
      <w:pPr>
        <w:pStyle w:val="NormalWeb"/>
        <w:spacing w:before="240" w:beforeAutospacing="0" w:after="240" w:afterAutospacing="0"/>
        <w:rPr>
          <w:ins w:id="82" w:author="admin" w:date="2022-01-28T16:17:00Z"/>
        </w:rPr>
      </w:pPr>
      <w:ins w:id="83" w:author="admin" w:date="2022-01-28T16:17:00Z">
        <w:r>
          <w:rPr>
            <w:rFonts w:ascii="Arial" w:hAnsi="Arial" w:cs="Arial"/>
            <w:color w:val="000000"/>
            <w:sz w:val="22"/>
            <w:szCs w:val="22"/>
          </w:rPr>
          <w:lastRenderedPageBreak/>
          <w:t>-</w:t>
        </w:r>
        <w:r>
          <w:rPr>
            <w:rFonts w:ascii="Arial" w:hAnsi="Arial" w:cs="Arial"/>
            <w:color w:val="000000"/>
            <w:sz w:val="14"/>
            <w:szCs w:val="14"/>
          </w:rPr>
          <w:t xml:space="preserve">          </w:t>
        </w:r>
        <w:r>
          <w:rPr>
            <w:rFonts w:ascii="Arial" w:hAnsi="Arial" w:cs="Arial"/>
            <w:color w:val="000000"/>
            <w:sz w:val="22"/>
            <w:szCs w:val="22"/>
          </w:rPr>
          <w:t>Each Account’s minimum stake amount for your work</w:t>
        </w:r>
      </w:ins>
    </w:p>
    <w:p w14:paraId="090DF043" w14:textId="77777777" w:rsidR="00285315" w:rsidRDefault="00285315" w:rsidP="00285315">
      <w:pPr>
        <w:pStyle w:val="NormalWeb"/>
        <w:spacing w:before="240" w:beforeAutospacing="0" w:after="240" w:afterAutospacing="0"/>
        <w:rPr>
          <w:ins w:id="84" w:author="admin" w:date="2022-01-28T16:17:00Z"/>
        </w:rPr>
      </w:pPr>
      <w:ins w:id="85" w:author="admin" w:date="2022-01-28T16:17:00Z">
        <w:r>
          <w:rPr>
            <w:rFonts w:ascii="Arial" w:hAnsi="Arial" w:cs="Arial"/>
            <w:color w:val="000000"/>
            <w:sz w:val="22"/>
            <w:szCs w:val="22"/>
          </w:rPr>
          <w:t>This field sets the minimum value of the account's stake amount. The accounts must stake larger than this value.</w:t>
        </w:r>
      </w:ins>
    </w:p>
    <w:p w14:paraId="76C6F382" w14:textId="77777777" w:rsidR="00285315" w:rsidRDefault="00285315" w:rsidP="00285315">
      <w:pPr>
        <w:pStyle w:val="NormalWeb"/>
        <w:spacing w:before="240" w:beforeAutospacing="0" w:after="240" w:afterAutospacing="0"/>
        <w:rPr>
          <w:ins w:id="86" w:author="admin" w:date="2022-01-28T16:17:00Z"/>
        </w:rPr>
      </w:pPr>
      <w:ins w:id="87" w:author="admin" w:date="2022-01-28T16:17:00Z">
        <w:r>
          <w:rPr>
            <w:rFonts w:ascii="Arial" w:hAnsi="Arial" w:cs="Arial"/>
            <w:color w:val="000000"/>
            <w:sz w:val="22"/>
            <w:szCs w:val="22"/>
          </w:rPr>
          <w:t> </w:t>
        </w:r>
      </w:ins>
    </w:p>
    <w:p w14:paraId="4978B2C5" w14:textId="77777777" w:rsidR="00285315" w:rsidRDefault="00285315" w:rsidP="00285315">
      <w:pPr>
        <w:pStyle w:val="Heading3"/>
        <w:spacing w:before="280" w:after="80"/>
        <w:rPr>
          <w:ins w:id="88" w:author="admin" w:date="2022-01-28T16:17:00Z"/>
        </w:rPr>
      </w:pPr>
      <w:ins w:id="89" w:author="admin" w:date="2022-01-28T16:17:00Z">
        <w:r>
          <w:rPr>
            <w:rFonts w:ascii="Arial" w:hAnsi="Arial" w:cs="Arial"/>
            <w:color w:val="000000"/>
            <w:sz w:val="26"/>
            <w:szCs w:val="26"/>
          </w:rPr>
          <w:t>Reward</w:t>
        </w:r>
      </w:ins>
    </w:p>
    <w:p w14:paraId="366F02D0" w14:textId="77777777" w:rsidR="00285315" w:rsidRDefault="00285315" w:rsidP="00285315">
      <w:pPr>
        <w:pStyle w:val="NormalWeb"/>
        <w:spacing w:before="240" w:beforeAutospacing="0" w:after="240" w:afterAutospacing="0"/>
        <w:rPr>
          <w:ins w:id="90" w:author="admin" w:date="2022-01-28T16:17:00Z"/>
        </w:rPr>
      </w:pPr>
      <w:ins w:id="91" w:author="admin" w:date="2022-01-28T16:17:00Z">
        <w:r>
          <w:rPr>
            <w:rFonts w:ascii="Arial" w:hAnsi="Arial" w:cs="Arial"/>
            <w:color w:val="000000"/>
            <w:sz w:val="22"/>
            <w:szCs w:val="22"/>
          </w:rPr>
          <w:t>On this page, clients can get rewards from their work. This page only shows the works created by the client and running.</w:t>
        </w:r>
      </w:ins>
    </w:p>
    <w:p w14:paraId="5BCBB7D5" w14:textId="77777777" w:rsidR="00285315" w:rsidRDefault="00285315" w:rsidP="00285315">
      <w:pPr>
        <w:pStyle w:val="NormalWeb"/>
        <w:spacing w:before="240" w:beforeAutospacing="0" w:after="240" w:afterAutospacing="0"/>
        <w:rPr>
          <w:ins w:id="92" w:author="admin" w:date="2022-01-28T16:17:00Z"/>
        </w:rPr>
      </w:pPr>
      <w:ins w:id="93" w:author="admin" w:date="2022-01-28T16:17:00Z">
        <w:r>
          <w:rPr>
            <w:rFonts w:ascii="Arial" w:hAnsi="Arial" w:cs="Arial"/>
            <w:color w:val="000000"/>
            <w:sz w:val="22"/>
            <w:szCs w:val="22"/>
          </w:rPr>
          <w:t>On this page, client only can see the required amount of his work and get rewarded according to the manager Earn Rate value set on the admin/constant page.</w:t>
        </w:r>
      </w:ins>
    </w:p>
    <w:p w14:paraId="31585127" w14:textId="77777777" w:rsidR="00285315" w:rsidRDefault="00285315" w:rsidP="00285315">
      <w:pPr>
        <w:pStyle w:val="Heading2"/>
        <w:spacing w:before="360" w:after="80"/>
        <w:rPr>
          <w:ins w:id="94" w:author="admin" w:date="2022-01-28T16:17:00Z"/>
        </w:rPr>
      </w:pPr>
      <w:ins w:id="95" w:author="admin" w:date="2022-01-28T16:17:00Z">
        <w:r>
          <w:rPr>
            <w:rFonts w:ascii="Arial" w:hAnsi="Arial" w:cs="Arial"/>
            <w:color w:val="000000"/>
            <w:sz w:val="34"/>
            <w:szCs w:val="34"/>
          </w:rPr>
          <w:t>Stake Work</w:t>
        </w:r>
      </w:ins>
    </w:p>
    <w:p w14:paraId="242E18CA" w14:textId="77777777" w:rsidR="00285315" w:rsidRDefault="00285315" w:rsidP="00285315">
      <w:pPr>
        <w:pStyle w:val="NormalWeb"/>
        <w:spacing w:before="240" w:beforeAutospacing="0" w:after="240" w:afterAutospacing="0"/>
        <w:rPr>
          <w:ins w:id="96" w:author="admin" w:date="2022-01-28T16:17:00Z"/>
        </w:rPr>
      </w:pPr>
      <w:ins w:id="97" w:author="admin" w:date="2022-01-28T16:17:00Z">
        <w:r>
          <w:rPr>
            <w:rFonts w:ascii="Arial" w:hAnsi="Arial" w:cs="Arial"/>
            <w:color w:val="000000"/>
            <w:sz w:val="22"/>
            <w:szCs w:val="22"/>
          </w:rPr>
          <w:t>This page shows the works created by other users. Wallet user acts as an account.</w:t>
        </w:r>
      </w:ins>
    </w:p>
    <w:p w14:paraId="1779CC23" w14:textId="77777777" w:rsidR="00285315" w:rsidRDefault="00285315" w:rsidP="00285315">
      <w:pPr>
        <w:pStyle w:val="NormalWeb"/>
        <w:spacing w:before="240" w:beforeAutospacing="0" w:after="240" w:afterAutospacing="0"/>
        <w:rPr>
          <w:ins w:id="98" w:author="admin" w:date="2022-01-28T16:17:00Z"/>
        </w:rPr>
      </w:pPr>
      <w:ins w:id="99" w:author="admin" w:date="2022-01-28T16:17:00Z">
        <w:r>
          <w:rPr>
            <w:rFonts w:ascii="Arial" w:hAnsi="Arial" w:cs="Arial"/>
            <w:color w:val="000000"/>
            <w:sz w:val="22"/>
            <w:szCs w:val="22"/>
          </w:rPr>
          <w:t>Account can take care of the interesting work which is not started, and can refund when the work is not started though the start time passed.</w:t>
        </w:r>
      </w:ins>
    </w:p>
    <w:p w14:paraId="36990A85" w14:textId="77777777" w:rsidR="00285315" w:rsidRDefault="00285315" w:rsidP="00285315">
      <w:pPr>
        <w:pStyle w:val="NormalWeb"/>
        <w:spacing w:before="240" w:beforeAutospacing="0" w:after="240" w:afterAutospacing="0"/>
        <w:rPr>
          <w:ins w:id="100" w:author="admin" w:date="2022-01-28T16:17:00Z"/>
        </w:rPr>
      </w:pPr>
      <w:ins w:id="101" w:author="admin" w:date="2022-01-28T16:17:00Z">
        <w:r>
          <w:rPr>
            <w:rFonts w:ascii="Arial" w:hAnsi="Arial" w:cs="Arial"/>
            <w:color w:val="000000"/>
            <w:sz w:val="22"/>
            <w:szCs w:val="22"/>
          </w:rPr>
          <w:t>When at stake, the account can set his start time and end time, but the end time must be later than work’s start time. This only allows the account to refund just when the work started normally.</w:t>
        </w:r>
      </w:ins>
    </w:p>
    <w:p w14:paraId="283565D0" w14:textId="77777777" w:rsidR="00285315" w:rsidRDefault="00285315" w:rsidP="00285315">
      <w:pPr>
        <w:pStyle w:val="NormalWeb"/>
        <w:spacing w:before="240" w:beforeAutospacing="0" w:after="240" w:afterAutospacing="0"/>
        <w:rPr>
          <w:ins w:id="102" w:author="admin" w:date="2022-01-28T16:17:00Z"/>
        </w:rPr>
      </w:pPr>
      <w:ins w:id="103" w:author="admin" w:date="2022-01-28T16:17:00Z">
        <w:r>
          <w:rPr>
            <w:rFonts w:ascii="Arial" w:hAnsi="Arial" w:cs="Arial"/>
            <w:color w:val="000000"/>
            <w:sz w:val="22"/>
            <w:szCs w:val="22"/>
          </w:rPr>
          <w:t>Account also can see his stake information.</w:t>
        </w:r>
      </w:ins>
    </w:p>
    <w:p w14:paraId="238F99B5" w14:textId="77777777" w:rsidR="00285315" w:rsidRDefault="00285315" w:rsidP="00285315">
      <w:pPr>
        <w:pStyle w:val="NormalWeb"/>
        <w:spacing w:before="240" w:beforeAutospacing="0" w:after="240" w:afterAutospacing="0"/>
        <w:rPr>
          <w:ins w:id="104" w:author="admin" w:date="2022-01-28T16:17:00Z"/>
        </w:rPr>
      </w:pPr>
      <w:ins w:id="105" w:author="admin" w:date="2022-01-28T16:17:00Z">
        <w:r>
          <w:rPr>
            <w:rFonts w:ascii="Arial" w:hAnsi="Arial" w:cs="Arial"/>
            <w:color w:val="000000"/>
            <w:sz w:val="22"/>
            <w:szCs w:val="22"/>
          </w:rPr>
          <w:t>When the work starts, the URL field is shown and accounts can press this link to enjoy work.</w:t>
        </w:r>
      </w:ins>
    </w:p>
    <w:p w14:paraId="5708709F" w14:textId="77777777" w:rsidR="00285315" w:rsidRDefault="00285315" w:rsidP="00285315">
      <w:pPr>
        <w:pStyle w:val="Heading1"/>
        <w:spacing w:before="480" w:after="120"/>
        <w:rPr>
          <w:ins w:id="106" w:author="admin" w:date="2022-01-28T16:17:00Z"/>
        </w:rPr>
      </w:pPr>
      <w:ins w:id="107" w:author="admin" w:date="2022-01-28T16:17:00Z">
        <w:r>
          <w:rPr>
            <w:rFonts w:ascii="Arial" w:hAnsi="Arial" w:cs="Arial"/>
            <w:color w:val="000000"/>
            <w:sz w:val="46"/>
            <w:szCs w:val="46"/>
          </w:rPr>
          <w:t>Todo</w:t>
        </w:r>
      </w:ins>
    </w:p>
    <w:p w14:paraId="79D5629E" w14:textId="77777777" w:rsidR="00285315" w:rsidRDefault="00285315" w:rsidP="00285315">
      <w:pPr>
        <w:pStyle w:val="NormalWeb"/>
        <w:spacing w:before="240" w:beforeAutospacing="0" w:after="240" w:afterAutospacing="0"/>
        <w:rPr>
          <w:ins w:id="108" w:author="admin" w:date="2022-01-28T16:17:00Z"/>
        </w:rPr>
      </w:pPr>
      <w:ins w:id="109" w:author="admin" w:date="2022-01-28T16:17:00Z">
        <w:r>
          <w:rPr>
            <w:rFonts w:ascii="Arial" w:hAnsi="Arial" w:cs="Arial"/>
            <w:color w:val="000000"/>
            <w:sz w:val="22"/>
            <w:szCs w:val="22"/>
          </w:rPr>
          <w:t>In the main page and the Support menu’s pages, there are many default letters from the template.</w:t>
        </w:r>
      </w:ins>
    </w:p>
    <w:p w14:paraId="0A3545F5" w14:textId="77777777" w:rsidR="00285315" w:rsidRDefault="00285315" w:rsidP="00285315">
      <w:pPr>
        <w:pStyle w:val="NormalWeb"/>
        <w:spacing w:before="240" w:beforeAutospacing="0" w:after="240" w:afterAutospacing="0"/>
        <w:rPr>
          <w:ins w:id="110" w:author="admin" w:date="2022-01-28T16:17:00Z"/>
        </w:rPr>
      </w:pPr>
      <w:ins w:id="111" w:author="admin" w:date="2022-01-28T16:17:00Z">
        <w:r>
          <w:rPr>
            <w:rFonts w:ascii="Arial" w:hAnsi="Arial" w:cs="Arial"/>
            <w:color w:val="000000"/>
            <w:sz w:val="22"/>
            <w:szCs w:val="22"/>
          </w:rPr>
          <w:t>Though the images are usable, the letters must be changed.</w:t>
        </w:r>
      </w:ins>
    </w:p>
    <w:p w14:paraId="38C9738A" w14:textId="77777777" w:rsidR="00285315" w:rsidRDefault="00285315" w:rsidP="00285315">
      <w:pPr>
        <w:pStyle w:val="NormalWeb"/>
        <w:spacing w:before="240" w:beforeAutospacing="0" w:after="240" w:afterAutospacing="0"/>
        <w:rPr>
          <w:ins w:id="112" w:author="admin" w:date="2022-01-28T16:17:00Z"/>
        </w:rPr>
      </w:pPr>
      <w:ins w:id="113" w:author="admin" w:date="2022-01-28T16:17:00Z">
        <w:r>
          <w:rPr>
            <w:rFonts w:ascii="Arial" w:hAnsi="Arial" w:cs="Arial"/>
            <w:color w:val="000000"/>
            <w:sz w:val="22"/>
            <w:szCs w:val="22"/>
          </w:rPr>
          <w:t>As I am not a writer, I can describe the main logic like this, but writing a literary guide does not match for me.</w:t>
        </w:r>
      </w:ins>
    </w:p>
    <w:p w14:paraId="23623D11" w14:textId="77777777" w:rsidR="00285315" w:rsidRDefault="00285315" w:rsidP="00285315">
      <w:pPr>
        <w:pStyle w:val="NormalWeb"/>
        <w:spacing w:before="240" w:beforeAutospacing="0" w:after="240" w:afterAutospacing="0"/>
        <w:rPr>
          <w:ins w:id="114" w:author="admin" w:date="2022-01-28T16:17:00Z"/>
        </w:rPr>
      </w:pPr>
      <w:ins w:id="115" w:author="admin" w:date="2022-01-28T16:17:00Z">
        <w:r>
          <w:rPr>
            <w:rFonts w:ascii="Arial" w:hAnsi="Arial" w:cs="Arial"/>
            <w:color w:val="000000"/>
            <w:sz w:val="22"/>
            <w:szCs w:val="22"/>
          </w:rPr>
          <w:t>So if you prepare the contents of the pages, I will replace them. (And even more images)</w:t>
        </w:r>
      </w:ins>
    </w:p>
    <w:p w14:paraId="0ACD770B" w14:textId="77777777" w:rsidR="00285315" w:rsidRDefault="00285315" w:rsidP="00285315">
      <w:pPr>
        <w:pStyle w:val="NormalWeb"/>
        <w:spacing w:before="240" w:beforeAutospacing="0" w:after="240" w:afterAutospacing="0"/>
        <w:rPr>
          <w:ins w:id="116" w:author="admin" w:date="2022-01-28T16:17:00Z"/>
        </w:rPr>
      </w:pPr>
      <w:ins w:id="117" w:author="admin" w:date="2022-01-28T16:17:00Z">
        <w:r>
          <w:rPr>
            <w:rFonts w:ascii="Arial" w:hAnsi="Arial" w:cs="Arial"/>
            <w:color w:val="000000"/>
            <w:sz w:val="22"/>
            <w:szCs w:val="22"/>
          </w:rPr>
          <w:t>The most important is the banner image, currently using Juno image.</w:t>
        </w:r>
      </w:ins>
    </w:p>
    <w:p w14:paraId="075C8783" w14:textId="77777777" w:rsidR="00285315" w:rsidRDefault="00285315" w:rsidP="00285315">
      <w:pPr>
        <w:pStyle w:val="NormalWeb"/>
        <w:spacing w:before="240" w:beforeAutospacing="0" w:after="240" w:afterAutospacing="0"/>
        <w:rPr>
          <w:ins w:id="118" w:author="admin" w:date="2022-01-28T16:17:00Z"/>
        </w:rPr>
      </w:pPr>
      <w:ins w:id="119" w:author="admin" w:date="2022-01-28T16:17:00Z">
        <w:r>
          <w:rPr>
            <w:rFonts w:ascii="Arial" w:hAnsi="Arial" w:cs="Arial"/>
            <w:color w:val="000000"/>
            <w:sz w:val="22"/>
            <w:szCs w:val="22"/>
          </w:rPr>
          <w:t>That’s all.</w:t>
        </w:r>
      </w:ins>
    </w:p>
    <w:p w14:paraId="03C76E02" w14:textId="77777777" w:rsidR="00285315" w:rsidRDefault="00285315" w:rsidP="00285315">
      <w:pPr>
        <w:pStyle w:val="NormalWeb"/>
        <w:spacing w:before="240" w:beforeAutospacing="0" w:after="240" w:afterAutospacing="0"/>
        <w:rPr>
          <w:ins w:id="120" w:author="admin" w:date="2022-01-28T16:17:00Z"/>
        </w:rPr>
      </w:pPr>
      <w:ins w:id="121" w:author="admin" w:date="2022-01-28T16:17:00Z">
        <w:r>
          <w:rPr>
            <w:rFonts w:ascii="Arial" w:hAnsi="Arial" w:cs="Arial"/>
            <w:color w:val="000000"/>
            <w:sz w:val="22"/>
            <w:szCs w:val="22"/>
          </w:rPr>
          <w:t>And the contract problem.</w:t>
        </w:r>
      </w:ins>
    </w:p>
    <w:p w14:paraId="14D3E5CC" w14:textId="77777777" w:rsidR="00285315" w:rsidRDefault="00285315" w:rsidP="00285315">
      <w:pPr>
        <w:pStyle w:val="NormalWeb"/>
        <w:spacing w:before="240" w:beforeAutospacing="0" w:after="240" w:afterAutospacing="0"/>
        <w:rPr>
          <w:ins w:id="122" w:author="admin" w:date="2022-01-28T16:17:00Z"/>
        </w:rPr>
      </w:pPr>
      <w:ins w:id="123" w:author="admin" w:date="2022-01-28T16:17:00Z">
        <w:r>
          <w:rPr>
            <w:rFonts w:ascii="Arial" w:hAnsi="Arial" w:cs="Arial"/>
            <w:color w:val="000000"/>
            <w:sz w:val="22"/>
            <w:szCs w:val="22"/>
          </w:rPr>
          <w:lastRenderedPageBreak/>
          <w:t>Frankly I did not make any backdoors. However, ask the auditors if you want.</w:t>
        </w:r>
      </w:ins>
    </w:p>
    <w:p w14:paraId="202376E3" w14:textId="77777777" w:rsidR="00285315" w:rsidRDefault="00285315" w:rsidP="00285315">
      <w:pPr>
        <w:pStyle w:val="NormalWeb"/>
        <w:spacing w:before="240" w:beforeAutospacing="0" w:after="240" w:afterAutospacing="0"/>
        <w:rPr>
          <w:ins w:id="124" w:author="admin" w:date="2022-01-28T16:17:00Z"/>
        </w:rPr>
      </w:pPr>
      <w:ins w:id="125" w:author="admin" w:date="2022-01-28T16:17:00Z">
        <w:r>
          <w:rPr>
            <w:rFonts w:ascii="Arial" w:hAnsi="Arial" w:cs="Arial"/>
            <w:color w:val="000000"/>
            <w:sz w:val="22"/>
            <w:szCs w:val="22"/>
          </w:rPr>
          <w:t>Best…</w:t>
        </w:r>
      </w:ins>
    </w:p>
    <w:p w14:paraId="0642AC5C" w14:textId="22715D8D" w:rsidR="00931C21" w:rsidRPr="00931C21" w:rsidDel="00285315" w:rsidRDefault="00500D26" w:rsidP="00931C21">
      <w:pPr>
        <w:pStyle w:val="NoSpacing"/>
        <w:jc w:val="center"/>
        <w:rPr>
          <w:del w:id="126" w:author="admin" w:date="2022-01-28T16:17:00Z"/>
          <w:b/>
          <w:bCs/>
          <w:sz w:val="44"/>
          <w:szCs w:val="44"/>
          <w:rPrChange w:id="127" w:author="admin" w:date="2022-01-28T16:11:00Z">
            <w:rPr>
              <w:del w:id="128" w:author="admin" w:date="2022-01-28T16:17:00Z"/>
              <w:sz w:val="32"/>
              <w:szCs w:val="32"/>
            </w:rPr>
          </w:rPrChange>
        </w:rPr>
        <w:pPrChange w:id="129" w:author="admin" w:date="2022-01-28T16:11:00Z">
          <w:pPr>
            <w:pStyle w:val="NoSpacing"/>
          </w:pPr>
        </w:pPrChange>
      </w:pPr>
      <w:bookmarkStart w:id="130" w:name="_GoBack"/>
      <w:bookmarkEnd w:id="130"/>
      <w:del w:id="131" w:author="admin" w:date="2022-01-28T16:17:00Z">
        <w:r w:rsidRPr="00931C21" w:rsidDel="00285315">
          <w:rPr>
            <w:b/>
            <w:bCs/>
            <w:sz w:val="44"/>
            <w:szCs w:val="44"/>
            <w:rPrChange w:id="132" w:author="admin" w:date="2022-01-28T16:11:00Z">
              <w:rPr>
                <w:sz w:val="32"/>
                <w:szCs w:val="32"/>
              </w:rPr>
            </w:rPrChange>
          </w:rPr>
          <w:delText>Doodle Workshop Project Guide</w:delText>
        </w:r>
      </w:del>
    </w:p>
    <w:p w14:paraId="4F80DA9C" w14:textId="1E241037" w:rsidR="00500D26" w:rsidDel="00285315" w:rsidRDefault="00BC5DF8" w:rsidP="00931C21">
      <w:pPr>
        <w:pStyle w:val="Heading1"/>
        <w:rPr>
          <w:del w:id="133" w:author="admin" w:date="2022-01-28T16:17:00Z"/>
        </w:rPr>
        <w:pPrChange w:id="134" w:author="admin" w:date="2022-01-28T16:11:00Z">
          <w:pPr>
            <w:pStyle w:val="ListParagraph"/>
            <w:numPr>
              <w:numId w:val="1"/>
            </w:numPr>
            <w:ind w:hanging="360"/>
          </w:pPr>
        </w:pPrChange>
      </w:pPr>
      <w:del w:id="135" w:author="admin" w:date="2022-01-28T16:17:00Z">
        <w:r w:rsidDel="00285315">
          <w:delText>Overview</w:delText>
        </w:r>
      </w:del>
    </w:p>
    <w:p w14:paraId="2E01EDA5" w14:textId="3872B6BF" w:rsidR="00BC5DF8" w:rsidDel="00285315" w:rsidRDefault="00BC5DF8" w:rsidP="00BC5DF8">
      <w:pPr>
        <w:rPr>
          <w:del w:id="136" w:author="admin" w:date="2022-01-28T16:17:00Z"/>
        </w:rPr>
      </w:pPr>
      <w:del w:id="137" w:author="admin" w:date="2022-01-28T16:17:00Z">
        <w:r w:rsidDel="00285315">
          <w:delText>This is the workshop for clients to create his own work and sell them by CREW token.</w:delText>
        </w:r>
      </w:del>
    </w:p>
    <w:p w14:paraId="6B9829B6" w14:textId="6EADB0AD" w:rsidR="00BC5DF8" w:rsidDel="00285315" w:rsidRDefault="00BC5DF8" w:rsidP="00931C21">
      <w:pPr>
        <w:pStyle w:val="Heading1"/>
        <w:rPr>
          <w:del w:id="138" w:author="admin" w:date="2022-01-28T16:17:00Z"/>
        </w:rPr>
        <w:pPrChange w:id="139" w:author="admin" w:date="2022-01-28T16:12:00Z">
          <w:pPr>
            <w:pStyle w:val="ListParagraph"/>
            <w:numPr>
              <w:numId w:val="1"/>
            </w:numPr>
            <w:ind w:hanging="360"/>
          </w:pPr>
        </w:pPrChange>
      </w:pPr>
      <w:del w:id="140" w:author="admin" w:date="2022-01-28T16:17:00Z">
        <w:r w:rsidDel="00285315">
          <w:delText>Workshop flow</w:delText>
        </w:r>
      </w:del>
    </w:p>
    <w:p w14:paraId="755466C3" w14:textId="317C245D" w:rsidR="00BC5DF8" w:rsidDel="00285315" w:rsidRDefault="00BC5DF8" w:rsidP="00931C21">
      <w:pPr>
        <w:pStyle w:val="Heading2"/>
        <w:rPr>
          <w:del w:id="141" w:author="admin" w:date="2022-01-28T16:17:00Z"/>
        </w:rPr>
        <w:pPrChange w:id="142" w:author="admin" w:date="2022-01-28T16:12:00Z">
          <w:pPr>
            <w:pStyle w:val="ListParagraph"/>
            <w:numPr>
              <w:ilvl w:val="1"/>
              <w:numId w:val="1"/>
            </w:numPr>
            <w:ind w:hanging="360"/>
          </w:pPr>
        </w:pPrChange>
      </w:pPr>
      <w:del w:id="143" w:author="admin" w:date="2022-01-28T16:17:00Z">
        <w:r w:rsidDel="00285315">
          <w:delText>Admin</w:delText>
        </w:r>
      </w:del>
    </w:p>
    <w:p w14:paraId="703FCBCA" w14:textId="47803BF4" w:rsidR="00BC5DF8" w:rsidDel="00285315" w:rsidRDefault="00BC5DF8" w:rsidP="00BC5DF8">
      <w:pPr>
        <w:rPr>
          <w:del w:id="144" w:author="admin" w:date="2022-01-28T16:17:00Z"/>
        </w:rPr>
      </w:pPr>
      <w:del w:id="145" w:author="admin" w:date="2022-01-28T16:17:00Z">
        <w:r w:rsidDel="00285315">
          <w:delText>Administrator has privilege to set constants and gather rewards from started works.</w:delText>
        </w:r>
      </w:del>
    </w:p>
    <w:p w14:paraId="619320D7" w14:textId="01C6B146" w:rsidR="00783939" w:rsidDel="00285315" w:rsidRDefault="00783939" w:rsidP="00BC5DF8">
      <w:pPr>
        <w:rPr>
          <w:del w:id="146" w:author="admin" w:date="2022-01-28T16:17:00Z"/>
        </w:rPr>
      </w:pPr>
      <w:del w:id="147" w:author="admin" w:date="2022-01-28T16:17:00Z">
        <w:r w:rsidDel="00285315">
          <w:delText>Only Administrator can see this menu.</w:delText>
        </w:r>
      </w:del>
    </w:p>
    <w:p w14:paraId="25BD40AE" w14:textId="090537FA" w:rsidR="00BC5DF8" w:rsidDel="00285315" w:rsidRDefault="00BC5DF8" w:rsidP="00931C21">
      <w:pPr>
        <w:pStyle w:val="Heading3"/>
        <w:rPr>
          <w:del w:id="148" w:author="admin" w:date="2022-01-28T16:17:00Z"/>
        </w:rPr>
        <w:pPrChange w:id="149" w:author="admin" w:date="2022-01-28T16:12:00Z">
          <w:pPr>
            <w:pStyle w:val="ListParagraph"/>
            <w:numPr>
              <w:ilvl w:val="2"/>
              <w:numId w:val="1"/>
            </w:numPr>
            <w:ind w:left="1080" w:hanging="720"/>
          </w:pPr>
        </w:pPrChange>
      </w:pPr>
      <w:del w:id="150" w:author="admin" w:date="2022-01-28T16:17:00Z">
        <w:r w:rsidDel="00285315">
          <w:delText>Set Constants</w:delText>
        </w:r>
      </w:del>
    </w:p>
    <w:p w14:paraId="30322ED0" w14:textId="5089A286" w:rsidR="00BC5DF8" w:rsidDel="00285315" w:rsidRDefault="00BC5DF8" w:rsidP="00BC5DF8">
      <w:pPr>
        <w:rPr>
          <w:del w:id="151" w:author="admin" w:date="2022-01-28T16:17:00Z"/>
        </w:rPr>
      </w:pPr>
      <w:del w:id="152" w:author="admin" w:date="2022-01-28T16:17:00Z">
        <w:r w:rsidDel="00285315">
          <w:delText>There are 4 admin constants in doodle workshop.</w:delText>
        </w:r>
      </w:del>
    </w:p>
    <w:p w14:paraId="29336BE7" w14:textId="11239BD6" w:rsidR="00BC5DF8" w:rsidDel="00285315" w:rsidRDefault="00BC5DF8" w:rsidP="00BC5DF8">
      <w:pPr>
        <w:pStyle w:val="ListParagraph"/>
        <w:numPr>
          <w:ilvl w:val="0"/>
          <w:numId w:val="2"/>
        </w:numPr>
        <w:rPr>
          <w:del w:id="153" w:author="admin" w:date="2022-01-28T16:17:00Z"/>
        </w:rPr>
      </w:pPr>
      <w:del w:id="154" w:author="admin" w:date="2022-01-28T16:17:00Z">
        <w:r w:rsidDel="00285315">
          <w:delText>Manager address</w:delText>
        </w:r>
      </w:del>
    </w:p>
    <w:p w14:paraId="7E937119" w14:textId="7E05D556" w:rsidR="00BC5DF8" w:rsidDel="00285315" w:rsidRDefault="00BC5DF8" w:rsidP="00BC5DF8">
      <w:pPr>
        <w:rPr>
          <w:del w:id="155" w:author="admin" w:date="2022-01-28T16:17:00Z"/>
        </w:rPr>
      </w:pPr>
      <w:del w:id="156" w:author="admin" w:date="2022-01-28T16:17:00Z">
        <w:r w:rsidDel="00285315">
          <w:delText>The admin address</w:delText>
        </w:r>
      </w:del>
    </w:p>
    <w:p w14:paraId="51EDD8DF" w14:textId="7931A288" w:rsidR="00BC5DF8" w:rsidDel="00285315" w:rsidRDefault="00BC5DF8" w:rsidP="00BC5DF8">
      <w:pPr>
        <w:pStyle w:val="ListParagraph"/>
        <w:numPr>
          <w:ilvl w:val="0"/>
          <w:numId w:val="2"/>
        </w:numPr>
        <w:rPr>
          <w:del w:id="157" w:author="admin" w:date="2022-01-28T16:17:00Z"/>
        </w:rPr>
      </w:pPr>
      <w:del w:id="158" w:author="admin" w:date="2022-01-28T16:17:00Z">
        <w:r w:rsidDel="00285315">
          <w:delText>Minimum Stake Amount for One Work(%)</w:delText>
        </w:r>
      </w:del>
    </w:p>
    <w:p w14:paraId="521581DB" w14:textId="268C46AD" w:rsidR="00BC5DF8" w:rsidDel="00285315" w:rsidRDefault="00BC5DF8" w:rsidP="00BC5DF8">
      <w:pPr>
        <w:rPr>
          <w:del w:id="159" w:author="admin" w:date="2022-01-28T16:17:00Z"/>
        </w:rPr>
      </w:pPr>
      <w:del w:id="160" w:author="admin" w:date="2022-01-28T16:17:00Z">
        <w:r w:rsidDel="00285315">
          <w:delText>This means that client can create his work which has stake amount at least this value. E.g. if this value is 10, client can create his work with at least 10 CREW stake amount.</w:delText>
        </w:r>
      </w:del>
    </w:p>
    <w:p w14:paraId="2D23AFA9" w14:textId="459AAAD2" w:rsidR="00BC5DF8" w:rsidDel="00285315" w:rsidRDefault="00BC5DF8" w:rsidP="00BC5DF8">
      <w:pPr>
        <w:pStyle w:val="ListParagraph"/>
        <w:numPr>
          <w:ilvl w:val="0"/>
          <w:numId w:val="2"/>
        </w:numPr>
        <w:rPr>
          <w:del w:id="161" w:author="admin" w:date="2022-01-28T16:17:00Z"/>
        </w:rPr>
      </w:pPr>
      <w:del w:id="162" w:author="admin" w:date="2022-01-28T16:17:00Z">
        <w:r w:rsidDel="00285315">
          <w:delText>Client Stake Rate for One Work(%)</w:delText>
        </w:r>
      </w:del>
    </w:p>
    <w:p w14:paraId="6E86FD03" w14:textId="7467559C" w:rsidR="00BC5DF8" w:rsidDel="00285315" w:rsidRDefault="00BC5DF8" w:rsidP="00BC5DF8">
      <w:pPr>
        <w:rPr>
          <w:del w:id="163" w:author="admin" w:date="2022-01-28T16:17:00Z"/>
        </w:rPr>
      </w:pPr>
      <w:del w:id="164" w:author="admin" w:date="2022-01-28T16:17:00Z">
        <w:r w:rsidDel="00285315">
          <w:delText>This means that client must stake first to his work to create work. This value sets the rate of stake. E.g. if client creates work with 10</w:delText>
        </w:r>
        <w:r w:rsidR="00FB318D" w:rsidDel="00285315">
          <w:delText xml:space="preserve"> CREW</w:delText>
        </w:r>
        <w:r w:rsidDel="00285315">
          <w:delText xml:space="preserve"> stake amount and this value is 10 then </w:delText>
        </w:r>
        <w:r w:rsidR="00FB318D" w:rsidDel="00285315">
          <w:delText xml:space="preserve">he must stake 1 CREW at the create stage. </w:delText>
        </w:r>
        <w:r w:rsidDel="00285315">
          <w:delText>To avoid trivial works, this is important.</w:delText>
        </w:r>
      </w:del>
    </w:p>
    <w:p w14:paraId="60168763" w14:textId="2211447E" w:rsidR="00BC5DF8" w:rsidDel="00285315" w:rsidRDefault="00BC5DF8" w:rsidP="00BC5DF8">
      <w:pPr>
        <w:pStyle w:val="ListParagraph"/>
        <w:numPr>
          <w:ilvl w:val="0"/>
          <w:numId w:val="2"/>
        </w:numPr>
        <w:rPr>
          <w:del w:id="165" w:author="admin" w:date="2022-01-28T16:17:00Z"/>
        </w:rPr>
      </w:pPr>
      <w:del w:id="166" w:author="admin" w:date="2022-01-28T16:17:00Z">
        <w:r w:rsidDel="00285315">
          <w:delText>Manager Earn Rate for One Work(%)</w:delText>
        </w:r>
      </w:del>
    </w:p>
    <w:p w14:paraId="73771252" w14:textId="7EA09190" w:rsidR="00BC5DF8" w:rsidDel="00285315" w:rsidRDefault="00FB318D" w:rsidP="00FB318D">
      <w:pPr>
        <w:rPr>
          <w:del w:id="167" w:author="admin" w:date="2022-01-28T16:17:00Z"/>
        </w:rPr>
      </w:pPr>
      <w:del w:id="168" w:author="admin" w:date="2022-01-28T16:17:00Z">
        <w:r w:rsidDel="00285315">
          <w:delText>This means that manager also can earn when client’s work starts successfully. If the staked amount of the work is greater than stake amount and the start_time expires then the work starts and client can gain reward. Just after client gather rewards, the admin can gather the left rewards.</w:delText>
        </w:r>
      </w:del>
    </w:p>
    <w:p w14:paraId="21E64770" w14:textId="3CD5ED26" w:rsidR="00FB318D" w:rsidDel="00285315" w:rsidRDefault="00FB318D" w:rsidP="00FB318D">
      <w:pPr>
        <w:rPr>
          <w:del w:id="169" w:author="admin" w:date="2022-01-28T16:17:00Z"/>
        </w:rPr>
      </w:pPr>
      <w:del w:id="170" w:author="admin" w:date="2022-01-28T16:17:00Z">
        <w:r w:rsidDel="00285315">
          <w:delText>This value sets the rate of the manager profit.</w:delText>
        </w:r>
      </w:del>
    </w:p>
    <w:p w14:paraId="0770AB4C" w14:textId="11206714" w:rsidR="00FB318D" w:rsidDel="00285315" w:rsidRDefault="00FB318D" w:rsidP="00FB318D">
      <w:pPr>
        <w:rPr>
          <w:del w:id="171" w:author="admin" w:date="2022-01-28T16:17:00Z"/>
        </w:rPr>
      </w:pPr>
      <w:del w:id="172" w:author="admin" w:date="2022-01-28T16:17:00Z">
        <w:r w:rsidDel="00285315">
          <w:delText>The correct value of earn is calculated as follows.</w:delText>
        </w:r>
      </w:del>
    </w:p>
    <w:p w14:paraId="0CF5A31F" w14:textId="30E69E3A" w:rsidR="00FB318D" w:rsidDel="00285315" w:rsidRDefault="00FB318D" w:rsidP="00FB318D">
      <w:pPr>
        <w:rPr>
          <w:del w:id="173" w:author="admin" w:date="2022-01-28T16:17:00Z"/>
        </w:rPr>
      </w:pPr>
      <w:del w:id="174" w:author="admin" w:date="2022-01-28T16:17:00Z">
        <w:r w:rsidDel="00285315">
          <w:delText>E.g. When work is created within 10 CREW stake amount and accounts staked 12 CREW. And if the Manager Earn Rate is 20% then</w:delText>
        </w:r>
      </w:del>
    </w:p>
    <w:p w14:paraId="3BDF9BE5" w14:textId="767A247D" w:rsidR="00FB318D" w:rsidDel="00285315" w:rsidRDefault="00FB318D" w:rsidP="00FB318D">
      <w:pPr>
        <w:jc w:val="center"/>
        <w:rPr>
          <w:del w:id="175" w:author="admin" w:date="2022-01-28T16:17:00Z"/>
        </w:rPr>
      </w:pPr>
      <w:del w:id="176" w:author="admin" w:date="2022-01-28T16:17:00Z">
        <w:r w:rsidDel="00285315">
          <w:delText>the client can get reward: 10 CREW * 80% = 8 CREW</w:delText>
        </w:r>
      </w:del>
    </w:p>
    <w:p w14:paraId="0D55EA48" w14:textId="62204DDF" w:rsidR="00FB318D" w:rsidDel="00285315" w:rsidRDefault="00FB318D" w:rsidP="00FB318D">
      <w:pPr>
        <w:jc w:val="center"/>
        <w:rPr>
          <w:del w:id="177" w:author="admin" w:date="2022-01-28T16:17:00Z"/>
        </w:rPr>
      </w:pPr>
      <w:del w:id="178" w:author="admin" w:date="2022-01-28T16:17:00Z">
        <w:r w:rsidDel="00285315">
          <w:delText>the manager can get reward: 10 CREW * 20% + (12-10) CREW = 4 CREW</w:delText>
        </w:r>
      </w:del>
    </w:p>
    <w:p w14:paraId="1DC72F62" w14:textId="0C237811" w:rsidR="00FB318D" w:rsidDel="00285315" w:rsidRDefault="00783939" w:rsidP="00FB318D">
      <w:pPr>
        <w:rPr>
          <w:del w:id="179" w:author="admin" w:date="2022-01-28T16:17:00Z"/>
        </w:rPr>
      </w:pPr>
      <w:del w:id="180" w:author="admin" w:date="2022-01-28T16:17:00Z">
        <w:r w:rsidDel="00285315">
          <w:delText>This is implemented as we don’t show the real staked amount to the clients and accounts. So the accounts stake to their favorite works though the threshold overcomes. And the clients also don’t know how much CREW really staked, just know it is bigger than threshold or not.</w:delText>
        </w:r>
      </w:del>
    </w:p>
    <w:p w14:paraId="3C9FBEDF" w14:textId="0B0C3342" w:rsidR="00783939" w:rsidDel="00285315" w:rsidRDefault="00783939" w:rsidP="00931C21">
      <w:pPr>
        <w:pStyle w:val="Heading3"/>
        <w:rPr>
          <w:del w:id="181" w:author="admin" w:date="2022-01-28T16:17:00Z"/>
        </w:rPr>
        <w:pPrChange w:id="182" w:author="admin" w:date="2022-01-28T16:12:00Z">
          <w:pPr>
            <w:pStyle w:val="ListParagraph"/>
            <w:numPr>
              <w:ilvl w:val="2"/>
              <w:numId w:val="1"/>
            </w:numPr>
            <w:ind w:left="1080" w:hanging="720"/>
          </w:pPr>
        </w:pPrChange>
      </w:pPr>
      <w:del w:id="183" w:author="admin" w:date="2022-01-28T16:17:00Z">
        <w:r w:rsidDel="00285315">
          <w:delText>Reward</w:delText>
        </w:r>
      </w:del>
    </w:p>
    <w:p w14:paraId="500B7E9A" w14:textId="620E050A" w:rsidR="00783939" w:rsidDel="00285315" w:rsidRDefault="00783939" w:rsidP="00783939">
      <w:pPr>
        <w:rPr>
          <w:del w:id="184" w:author="admin" w:date="2022-01-28T16:17:00Z"/>
        </w:rPr>
      </w:pPr>
      <w:del w:id="185" w:author="admin" w:date="2022-01-28T16:17:00Z">
        <w:r w:rsidDel="00285315">
          <w:delText>As I mentioned before, the manager can get reward on the started work.</w:delText>
        </w:r>
      </w:del>
    </w:p>
    <w:p w14:paraId="160E6ABD" w14:textId="62D8454E" w:rsidR="00783939" w:rsidDel="00285315" w:rsidRDefault="00783939" w:rsidP="00783939">
      <w:pPr>
        <w:rPr>
          <w:del w:id="186" w:author="admin" w:date="2022-01-28T16:17:00Z"/>
        </w:rPr>
      </w:pPr>
      <w:del w:id="187" w:author="admin" w:date="2022-01-28T16:17:00Z">
        <w:r w:rsidDel="00285315">
          <w:delText>And even the manager can remove the old works.</w:delText>
        </w:r>
      </w:del>
    </w:p>
    <w:p w14:paraId="2B8E59B8" w14:textId="5BC84188" w:rsidR="00783939" w:rsidDel="00285315" w:rsidRDefault="00783939" w:rsidP="00931C21">
      <w:pPr>
        <w:pStyle w:val="Heading2"/>
        <w:rPr>
          <w:del w:id="188" w:author="admin" w:date="2022-01-28T16:17:00Z"/>
        </w:rPr>
        <w:pPrChange w:id="189" w:author="admin" w:date="2022-01-28T16:12:00Z">
          <w:pPr>
            <w:pStyle w:val="ListParagraph"/>
            <w:numPr>
              <w:ilvl w:val="1"/>
              <w:numId w:val="1"/>
            </w:numPr>
            <w:ind w:hanging="360"/>
          </w:pPr>
        </w:pPrChange>
      </w:pPr>
      <w:del w:id="190" w:author="admin" w:date="2022-01-28T16:17:00Z">
        <w:r w:rsidDel="00285315">
          <w:delText>My Works</w:delText>
        </w:r>
      </w:del>
    </w:p>
    <w:p w14:paraId="1EB09BEC" w14:textId="4002FDA1" w:rsidR="00783939" w:rsidDel="00285315" w:rsidRDefault="00783939" w:rsidP="00783939">
      <w:pPr>
        <w:rPr>
          <w:del w:id="191" w:author="admin" w:date="2022-01-28T16:17:00Z"/>
        </w:rPr>
      </w:pPr>
      <w:del w:id="192" w:author="admin" w:date="2022-01-28T16:17:00Z">
        <w:r w:rsidDel="00285315">
          <w:delText>This menu is for creating and rewarding works.</w:delText>
        </w:r>
        <w:r w:rsidR="00EB2251" w:rsidDel="00285315">
          <w:delText xml:space="preserve"> Wallet user acts as the client.</w:delText>
        </w:r>
      </w:del>
    </w:p>
    <w:p w14:paraId="2369FBAF" w14:textId="3063CC91" w:rsidR="00783939" w:rsidDel="00285315" w:rsidRDefault="00783939" w:rsidP="00931C21">
      <w:pPr>
        <w:pStyle w:val="Heading3"/>
        <w:rPr>
          <w:del w:id="193" w:author="admin" w:date="2022-01-28T16:17:00Z"/>
        </w:rPr>
        <w:pPrChange w:id="194" w:author="admin" w:date="2022-01-28T16:12:00Z">
          <w:pPr>
            <w:pStyle w:val="ListParagraph"/>
            <w:numPr>
              <w:ilvl w:val="2"/>
              <w:numId w:val="1"/>
            </w:numPr>
            <w:ind w:left="1080" w:hanging="720"/>
          </w:pPr>
        </w:pPrChange>
      </w:pPr>
      <w:del w:id="195" w:author="admin" w:date="2022-01-28T16:17:00Z">
        <w:r w:rsidDel="00285315">
          <w:delText>Create</w:delText>
        </w:r>
      </w:del>
    </w:p>
    <w:p w14:paraId="47FD4D7F" w14:textId="7EA96E43" w:rsidR="00783939" w:rsidDel="00285315" w:rsidRDefault="00783939" w:rsidP="00783939">
      <w:pPr>
        <w:rPr>
          <w:del w:id="196" w:author="admin" w:date="2022-01-28T16:17:00Z"/>
        </w:rPr>
      </w:pPr>
      <w:del w:id="197" w:author="admin" w:date="2022-01-28T16:17:00Z">
        <w:r w:rsidDel="00285315">
          <w:delText>There are many fields to create work.</w:delText>
        </w:r>
      </w:del>
    </w:p>
    <w:p w14:paraId="64FBBA34" w14:textId="769BE473" w:rsidR="00783939" w:rsidDel="00285315" w:rsidRDefault="00783939" w:rsidP="00783939">
      <w:pPr>
        <w:pStyle w:val="ListParagraph"/>
        <w:numPr>
          <w:ilvl w:val="0"/>
          <w:numId w:val="2"/>
        </w:numPr>
        <w:rPr>
          <w:del w:id="198" w:author="admin" w:date="2022-01-28T16:17:00Z"/>
        </w:rPr>
      </w:pPr>
      <w:del w:id="199" w:author="admin" w:date="2022-01-28T16:17:00Z">
        <w:r w:rsidDel="00285315">
          <w:delText>Work Title</w:delText>
        </w:r>
      </w:del>
    </w:p>
    <w:p w14:paraId="080B2A04" w14:textId="141F085A" w:rsidR="0048141C" w:rsidDel="00285315" w:rsidRDefault="0048141C" w:rsidP="0048141C">
      <w:pPr>
        <w:rPr>
          <w:del w:id="200" w:author="admin" w:date="2022-01-28T16:17:00Z"/>
        </w:rPr>
      </w:pPr>
      <w:del w:id="201" w:author="admin" w:date="2022-01-28T16:17:00Z">
        <w:r w:rsidDel="00285315">
          <w:delText xml:space="preserve">The title of the </w:delText>
        </w:r>
        <w:r w:rsidR="007650BC" w:rsidDel="00285315">
          <w:delText>work.</w:delText>
        </w:r>
      </w:del>
    </w:p>
    <w:p w14:paraId="411B6E00" w14:textId="0E2A1C9C" w:rsidR="00783939" w:rsidDel="00285315" w:rsidRDefault="0048141C" w:rsidP="00783939">
      <w:pPr>
        <w:pStyle w:val="ListParagraph"/>
        <w:numPr>
          <w:ilvl w:val="0"/>
          <w:numId w:val="2"/>
        </w:numPr>
        <w:rPr>
          <w:del w:id="202" w:author="admin" w:date="2022-01-28T16:17:00Z"/>
        </w:rPr>
      </w:pPr>
      <w:del w:id="203" w:author="admin" w:date="2022-01-28T16:17:00Z">
        <w:r w:rsidDel="00285315">
          <w:delText>Work Description</w:delText>
        </w:r>
      </w:del>
    </w:p>
    <w:p w14:paraId="005BC0B3" w14:textId="6E826536" w:rsidR="007650BC" w:rsidDel="00285315" w:rsidRDefault="007650BC" w:rsidP="007650BC">
      <w:pPr>
        <w:rPr>
          <w:del w:id="204" w:author="admin" w:date="2022-01-28T16:17:00Z"/>
        </w:rPr>
      </w:pPr>
      <w:del w:id="205" w:author="admin" w:date="2022-01-28T16:17:00Z">
        <w:r w:rsidDel="00285315">
          <w:delText>The description of the work.</w:delText>
        </w:r>
      </w:del>
    </w:p>
    <w:p w14:paraId="50F7A8EB" w14:textId="76578767" w:rsidR="0048141C" w:rsidDel="00285315" w:rsidRDefault="007650BC" w:rsidP="00783939">
      <w:pPr>
        <w:pStyle w:val="ListParagraph"/>
        <w:numPr>
          <w:ilvl w:val="0"/>
          <w:numId w:val="2"/>
        </w:numPr>
        <w:rPr>
          <w:del w:id="206" w:author="admin" w:date="2022-01-28T16:17:00Z"/>
        </w:rPr>
      </w:pPr>
      <w:del w:id="207" w:author="admin" w:date="2022-01-28T16:17:00Z">
        <w:r w:rsidDel="00285315">
          <w:delText>Work URL</w:delText>
        </w:r>
      </w:del>
    </w:p>
    <w:p w14:paraId="7D39D70C" w14:textId="5BB44A33" w:rsidR="007650BC" w:rsidDel="00285315" w:rsidRDefault="007650BC" w:rsidP="007650BC">
      <w:pPr>
        <w:rPr>
          <w:del w:id="208" w:author="admin" w:date="2022-01-28T16:17:00Z"/>
        </w:rPr>
      </w:pPr>
      <w:del w:id="209" w:author="admin" w:date="2022-01-28T16:17:00Z">
        <w:r w:rsidDel="00285315">
          <w:delText>The main secret data for accounts. Though the work is created, this field is hidden until the work starts.</w:delText>
        </w:r>
      </w:del>
    </w:p>
    <w:p w14:paraId="29040063" w14:textId="4CB0307C" w:rsidR="007650BC" w:rsidDel="00285315" w:rsidRDefault="007650BC" w:rsidP="007650BC">
      <w:pPr>
        <w:pStyle w:val="ListParagraph"/>
        <w:numPr>
          <w:ilvl w:val="0"/>
          <w:numId w:val="2"/>
        </w:numPr>
        <w:rPr>
          <w:del w:id="210" w:author="admin" w:date="2022-01-28T16:17:00Z"/>
        </w:rPr>
      </w:pPr>
      <w:del w:id="211" w:author="admin" w:date="2022-01-28T16:17:00Z">
        <w:r w:rsidDel="00285315">
          <w:delText>Start Datetime of your work</w:delText>
        </w:r>
      </w:del>
    </w:p>
    <w:p w14:paraId="2AAAD0D9" w14:textId="7E1E9186" w:rsidR="007650BC" w:rsidDel="00285315" w:rsidRDefault="007650BC" w:rsidP="007650BC">
      <w:pPr>
        <w:rPr>
          <w:del w:id="212" w:author="admin" w:date="2022-01-28T16:17:00Z"/>
        </w:rPr>
      </w:pPr>
      <w:del w:id="213" w:author="admin" w:date="2022-01-28T16:17:00Z">
        <w:r w:rsidDel="00285315">
          <w:delText>This field sets the start time of the work. Though this time expires, if the real staked amount is smaller than total amount, the work does not start. When a new user stakes and the total amount exceeds then the work starts automatically.</w:delText>
        </w:r>
      </w:del>
    </w:p>
    <w:p w14:paraId="1F06D60C" w14:textId="2A525B92" w:rsidR="007650BC" w:rsidDel="00285315" w:rsidRDefault="007650BC" w:rsidP="007650BC">
      <w:pPr>
        <w:pStyle w:val="ListParagraph"/>
        <w:numPr>
          <w:ilvl w:val="0"/>
          <w:numId w:val="2"/>
        </w:numPr>
        <w:rPr>
          <w:del w:id="214" w:author="admin" w:date="2022-01-28T16:17:00Z"/>
        </w:rPr>
      </w:pPr>
      <w:del w:id="215" w:author="admin" w:date="2022-01-28T16:17:00Z">
        <w:r w:rsidDel="00285315">
          <w:delText>Total stake amount of your work</w:delText>
        </w:r>
      </w:del>
    </w:p>
    <w:p w14:paraId="1E799647" w14:textId="3E11704E" w:rsidR="007650BC" w:rsidDel="00285315" w:rsidRDefault="007650BC" w:rsidP="007650BC">
      <w:pPr>
        <w:rPr>
          <w:del w:id="216" w:author="admin" w:date="2022-01-28T16:17:00Z"/>
        </w:rPr>
      </w:pPr>
      <w:del w:id="217" w:author="admin" w:date="2022-01-28T16:17:00Z">
        <w:r w:rsidDel="00285315">
          <w:delText>This field sets the total stake amount to start work. According to this value, client’s self stake amount is calculated automatically by using the admin value-client stake rate.</w:delText>
        </w:r>
      </w:del>
    </w:p>
    <w:p w14:paraId="2843E646" w14:textId="3932B98E" w:rsidR="007650BC" w:rsidDel="00285315" w:rsidRDefault="007650BC" w:rsidP="007650BC">
      <w:pPr>
        <w:pStyle w:val="ListParagraph"/>
        <w:numPr>
          <w:ilvl w:val="0"/>
          <w:numId w:val="2"/>
        </w:numPr>
        <w:rPr>
          <w:del w:id="218" w:author="admin" w:date="2022-01-28T16:17:00Z"/>
        </w:rPr>
      </w:pPr>
      <w:del w:id="219" w:author="admin" w:date="2022-01-28T16:17:00Z">
        <w:r w:rsidDel="00285315">
          <w:delText>Each Account’s minimum stake amount for your work</w:delText>
        </w:r>
      </w:del>
    </w:p>
    <w:p w14:paraId="509BF515" w14:textId="28D1808D" w:rsidR="007650BC" w:rsidDel="00285315" w:rsidRDefault="007650BC" w:rsidP="007650BC">
      <w:pPr>
        <w:rPr>
          <w:del w:id="220" w:author="admin" w:date="2022-01-28T16:17:00Z"/>
        </w:rPr>
      </w:pPr>
      <w:del w:id="221" w:author="admin" w:date="2022-01-28T16:17:00Z">
        <w:r w:rsidDel="00285315">
          <w:delText>This field sets the minimum value of account’s stake amount. The accounts must stake larger than this value.</w:delText>
        </w:r>
      </w:del>
    </w:p>
    <w:p w14:paraId="4852D2F2" w14:textId="083D6D81" w:rsidR="003D76FE" w:rsidDel="00285315" w:rsidRDefault="003D76FE" w:rsidP="007650BC">
      <w:pPr>
        <w:rPr>
          <w:del w:id="222" w:author="admin" w:date="2022-01-28T16:17:00Z"/>
        </w:rPr>
      </w:pPr>
    </w:p>
    <w:p w14:paraId="08DC2E7D" w14:textId="5B1C1E3A" w:rsidR="003D76FE" w:rsidDel="00285315" w:rsidRDefault="003D76FE" w:rsidP="00931C21">
      <w:pPr>
        <w:pStyle w:val="Heading3"/>
        <w:rPr>
          <w:del w:id="223" w:author="admin" w:date="2022-01-28T16:17:00Z"/>
        </w:rPr>
        <w:pPrChange w:id="224" w:author="admin" w:date="2022-01-28T16:12:00Z">
          <w:pPr>
            <w:pStyle w:val="ListParagraph"/>
            <w:numPr>
              <w:ilvl w:val="2"/>
              <w:numId w:val="1"/>
            </w:numPr>
            <w:ind w:left="1080" w:hanging="720"/>
          </w:pPr>
        </w:pPrChange>
      </w:pPr>
      <w:del w:id="225" w:author="admin" w:date="2022-01-28T16:17:00Z">
        <w:r w:rsidDel="00285315">
          <w:delText>Reward</w:delText>
        </w:r>
      </w:del>
    </w:p>
    <w:p w14:paraId="2615CC30" w14:textId="742D9151" w:rsidR="003D76FE" w:rsidDel="00285315" w:rsidRDefault="003D76FE" w:rsidP="003D76FE">
      <w:pPr>
        <w:rPr>
          <w:del w:id="226" w:author="admin" w:date="2022-01-28T16:17:00Z"/>
        </w:rPr>
      </w:pPr>
      <w:del w:id="227" w:author="admin" w:date="2022-01-28T16:17:00Z">
        <w:r w:rsidDel="00285315">
          <w:delText xml:space="preserve">On this page, client can get reward from his started works. This page only shows the works created by </w:delText>
        </w:r>
        <w:r w:rsidR="00EB2251" w:rsidDel="00285315">
          <w:delText>client</w:delText>
        </w:r>
        <w:r w:rsidDel="00285315">
          <w:delText xml:space="preserve"> and running.</w:delText>
        </w:r>
      </w:del>
    </w:p>
    <w:p w14:paraId="7329F343" w14:textId="3752073E" w:rsidR="00783939" w:rsidDel="00285315" w:rsidRDefault="00EB2251" w:rsidP="00783939">
      <w:pPr>
        <w:rPr>
          <w:del w:id="228" w:author="admin" w:date="2022-01-28T16:17:00Z"/>
        </w:rPr>
      </w:pPr>
      <w:del w:id="229" w:author="admin" w:date="2022-01-28T16:17:00Z">
        <w:r w:rsidDel="00285315">
          <w:delText>On this page, client only can see the required amount of his work and get reward according to the manager Earn Rate value set on admin/constant page.</w:delText>
        </w:r>
      </w:del>
    </w:p>
    <w:p w14:paraId="4DCEF030" w14:textId="737AAFAB" w:rsidR="00EB2251" w:rsidDel="00285315" w:rsidRDefault="00EB2251" w:rsidP="00931C21">
      <w:pPr>
        <w:pStyle w:val="Heading2"/>
        <w:rPr>
          <w:del w:id="230" w:author="admin" w:date="2022-01-28T16:17:00Z"/>
        </w:rPr>
        <w:pPrChange w:id="231" w:author="admin" w:date="2022-01-28T16:12:00Z">
          <w:pPr>
            <w:pStyle w:val="ListParagraph"/>
            <w:numPr>
              <w:ilvl w:val="1"/>
              <w:numId w:val="1"/>
            </w:numPr>
            <w:ind w:hanging="360"/>
          </w:pPr>
        </w:pPrChange>
      </w:pPr>
      <w:del w:id="232" w:author="admin" w:date="2022-01-28T16:17:00Z">
        <w:r w:rsidDel="00285315">
          <w:delText>Stake Work</w:delText>
        </w:r>
      </w:del>
    </w:p>
    <w:p w14:paraId="3E3B9F72" w14:textId="517DEFED" w:rsidR="00EB2251" w:rsidDel="00285315" w:rsidRDefault="005A0789" w:rsidP="00EB2251">
      <w:pPr>
        <w:rPr>
          <w:del w:id="233" w:author="admin" w:date="2022-01-28T16:17:00Z"/>
        </w:rPr>
      </w:pPr>
      <w:del w:id="234" w:author="admin" w:date="2022-01-28T16:17:00Z">
        <w:r w:rsidDel="00285315">
          <w:delText>This page shows the works created by other users. Wallet user acts as account.</w:delText>
        </w:r>
      </w:del>
    </w:p>
    <w:p w14:paraId="2A9A5D55" w14:textId="54AE8F60" w:rsidR="00FB318D" w:rsidDel="00285315" w:rsidRDefault="00473ECC" w:rsidP="00FB318D">
      <w:pPr>
        <w:rPr>
          <w:del w:id="235" w:author="admin" w:date="2022-01-28T16:17:00Z"/>
        </w:rPr>
      </w:pPr>
      <w:del w:id="236" w:author="admin" w:date="2022-01-28T16:17:00Z">
        <w:r w:rsidDel="00285315">
          <w:delText>Account can stake to the interesting work which is not started, and can refund when the work is not started though the start time passed.</w:delText>
        </w:r>
      </w:del>
    </w:p>
    <w:p w14:paraId="6937B067" w14:textId="49244B82" w:rsidR="00FD0598" w:rsidDel="00285315" w:rsidRDefault="00FD0598" w:rsidP="00FB318D">
      <w:pPr>
        <w:rPr>
          <w:del w:id="237" w:author="admin" w:date="2022-01-28T16:17:00Z"/>
        </w:rPr>
      </w:pPr>
      <w:del w:id="238" w:author="admin" w:date="2022-01-28T16:17:00Z">
        <w:r w:rsidDel="00285315">
          <w:delText>When stake, account can set his start time and end time, but the end time must be later than work’s start time. This only allows account to refund just when the work started normally.</w:delText>
        </w:r>
      </w:del>
    </w:p>
    <w:p w14:paraId="1269C022" w14:textId="15F84032" w:rsidR="00FD0598" w:rsidDel="00285315" w:rsidRDefault="00FD0598" w:rsidP="00FB318D">
      <w:pPr>
        <w:rPr>
          <w:del w:id="239" w:author="admin" w:date="2022-01-28T16:17:00Z"/>
        </w:rPr>
      </w:pPr>
      <w:del w:id="240" w:author="admin" w:date="2022-01-28T16:17:00Z">
        <w:r w:rsidDel="00285315">
          <w:delText>Account also can see his stake information.</w:delText>
        </w:r>
      </w:del>
    </w:p>
    <w:p w14:paraId="3E48BF43" w14:textId="5BA11EB6" w:rsidR="00FD0598" w:rsidDel="00285315" w:rsidRDefault="00FD0598" w:rsidP="00FB318D">
      <w:pPr>
        <w:rPr>
          <w:del w:id="241" w:author="admin" w:date="2022-01-28T16:17:00Z"/>
        </w:rPr>
      </w:pPr>
      <w:del w:id="242" w:author="admin" w:date="2022-01-28T16:17:00Z">
        <w:r w:rsidDel="00285315">
          <w:delText>When the work starts, the URL field is shown and accounts can press this link to enjoy work.</w:delText>
        </w:r>
      </w:del>
    </w:p>
    <w:p w14:paraId="6BBC1AA0" w14:textId="36B73AA3" w:rsidR="00FD0598" w:rsidDel="00285315" w:rsidRDefault="00FD0598" w:rsidP="00931C21">
      <w:pPr>
        <w:pStyle w:val="Heading1"/>
        <w:rPr>
          <w:del w:id="243" w:author="admin" w:date="2022-01-28T16:17:00Z"/>
        </w:rPr>
        <w:pPrChange w:id="244" w:author="admin" w:date="2022-01-28T16:12:00Z">
          <w:pPr>
            <w:pStyle w:val="ListParagraph"/>
            <w:numPr>
              <w:numId w:val="1"/>
            </w:numPr>
            <w:ind w:hanging="360"/>
          </w:pPr>
        </w:pPrChange>
      </w:pPr>
      <w:del w:id="245" w:author="admin" w:date="2022-01-28T16:17:00Z">
        <w:r w:rsidDel="00285315">
          <w:delText>Todo</w:delText>
        </w:r>
      </w:del>
    </w:p>
    <w:p w14:paraId="2C73E7F2" w14:textId="62EBE93E" w:rsidR="00FD0598" w:rsidDel="00285315" w:rsidRDefault="00FD0598" w:rsidP="00FD0598">
      <w:pPr>
        <w:rPr>
          <w:del w:id="246" w:author="admin" w:date="2022-01-28T16:17:00Z"/>
        </w:rPr>
      </w:pPr>
      <w:del w:id="247" w:author="admin" w:date="2022-01-28T16:17:00Z">
        <w:r w:rsidDel="00285315">
          <w:delText>In the main page and the Support menu’s pages, there are many default letters from the template.</w:delText>
        </w:r>
      </w:del>
    </w:p>
    <w:p w14:paraId="50AC67F8" w14:textId="0F5FDB59" w:rsidR="00FD0598" w:rsidDel="00285315" w:rsidRDefault="00FD0598" w:rsidP="00FD0598">
      <w:pPr>
        <w:rPr>
          <w:del w:id="248" w:author="admin" w:date="2022-01-28T16:17:00Z"/>
        </w:rPr>
      </w:pPr>
      <w:del w:id="249" w:author="admin" w:date="2022-01-28T16:17:00Z">
        <w:r w:rsidDel="00285315">
          <w:delText>Though the images are usable, but the letters must be changed.</w:delText>
        </w:r>
      </w:del>
    </w:p>
    <w:p w14:paraId="214C4A9D" w14:textId="726B9A9C" w:rsidR="00FD0598" w:rsidDel="00285315" w:rsidRDefault="00FD0598" w:rsidP="00FD0598">
      <w:pPr>
        <w:rPr>
          <w:del w:id="250" w:author="admin" w:date="2022-01-28T16:17:00Z"/>
        </w:rPr>
      </w:pPr>
      <w:del w:id="251" w:author="admin" w:date="2022-01-28T16:17:00Z">
        <w:r w:rsidDel="00285315">
          <w:delText>As I am not a writer, I can describe the main logic like this, but writing literary guide is not match for me.</w:delText>
        </w:r>
      </w:del>
    </w:p>
    <w:p w14:paraId="6D7C429F" w14:textId="773D2B27" w:rsidR="00FD0598" w:rsidDel="00285315" w:rsidRDefault="00FD0598" w:rsidP="00FD0598">
      <w:pPr>
        <w:rPr>
          <w:del w:id="252" w:author="admin" w:date="2022-01-28T16:17:00Z"/>
        </w:rPr>
      </w:pPr>
      <w:del w:id="253" w:author="admin" w:date="2022-01-28T16:17:00Z">
        <w:r w:rsidDel="00285315">
          <w:delText>So if you prepare the contents of the pages, I will replace them. (And even more images)</w:delText>
        </w:r>
      </w:del>
    </w:p>
    <w:p w14:paraId="587E06D8" w14:textId="30992414" w:rsidR="00FD0598" w:rsidDel="00285315" w:rsidRDefault="00FD0598" w:rsidP="00FD0598">
      <w:pPr>
        <w:rPr>
          <w:del w:id="254" w:author="admin" w:date="2022-01-28T16:17:00Z"/>
        </w:rPr>
      </w:pPr>
      <w:del w:id="255" w:author="admin" w:date="2022-01-28T16:17:00Z">
        <w:r w:rsidDel="00285315">
          <w:delText>The most important is the banner image, currently using Juno image.</w:delText>
        </w:r>
      </w:del>
    </w:p>
    <w:p w14:paraId="61552784" w14:textId="38E76C80" w:rsidR="0005124F" w:rsidDel="00285315" w:rsidRDefault="0005124F" w:rsidP="00FD0598">
      <w:pPr>
        <w:rPr>
          <w:del w:id="256" w:author="admin" w:date="2022-01-28T16:17:00Z"/>
        </w:rPr>
      </w:pPr>
      <w:del w:id="257" w:author="admin" w:date="2022-01-28T16:17:00Z">
        <w:r w:rsidDel="00285315">
          <w:delText>That’s all.</w:delText>
        </w:r>
      </w:del>
    </w:p>
    <w:p w14:paraId="0F3331DB" w14:textId="5420067B" w:rsidR="008540B5" w:rsidRDefault="008540B5" w:rsidP="00FD0598">
      <w:del w:id="258" w:author="admin" w:date="2022-01-28T16:17:00Z">
        <w:r w:rsidDel="00285315">
          <w:delText>Best…</w:delText>
        </w:r>
      </w:del>
    </w:p>
    <w:sectPr w:rsidR="0085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0724E"/>
    <w:multiLevelType w:val="multilevel"/>
    <w:tmpl w:val="2A267B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4C076A"/>
    <w:multiLevelType w:val="hybridMultilevel"/>
    <w:tmpl w:val="728CDA02"/>
    <w:lvl w:ilvl="0" w:tplc="F282202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AB"/>
    <w:rsid w:val="0005124F"/>
    <w:rsid w:val="00285315"/>
    <w:rsid w:val="003D76FE"/>
    <w:rsid w:val="00473ECC"/>
    <w:rsid w:val="0048141C"/>
    <w:rsid w:val="00500D26"/>
    <w:rsid w:val="005A0789"/>
    <w:rsid w:val="006371AB"/>
    <w:rsid w:val="007650BC"/>
    <w:rsid w:val="00783939"/>
    <w:rsid w:val="008540B5"/>
    <w:rsid w:val="008B457B"/>
    <w:rsid w:val="00931C21"/>
    <w:rsid w:val="00BC5DF8"/>
    <w:rsid w:val="00EB2251"/>
    <w:rsid w:val="00FB318D"/>
    <w:rsid w:val="00FD05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D404"/>
  <w15:chartTrackingRefBased/>
  <w15:docId w15:val="{936712DC-A14D-439E-A235-CC332657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C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C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DF8"/>
    <w:pPr>
      <w:ind w:left="720"/>
      <w:contextualSpacing/>
    </w:pPr>
  </w:style>
  <w:style w:type="character" w:customStyle="1" w:styleId="Heading1Char">
    <w:name w:val="Heading 1 Char"/>
    <w:basedOn w:val="DefaultParagraphFont"/>
    <w:link w:val="Heading1"/>
    <w:uiPriority w:val="9"/>
    <w:rsid w:val="00931C2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31C21"/>
    <w:pPr>
      <w:spacing w:after="0" w:line="240" w:lineRule="auto"/>
    </w:pPr>
  </w:style>
  <w:style w:type="character" w:customStyle="1" w:styleId="Heading2Char">
    <w:name w:val="Heading 2 Char"/>
    <w:basedOn w:val="DefaultParagraphFont"/>
    <w:link w:val="Heading2"/>
    <w:uiPriority w:val="9"/>
    <w:rsid w:val="00931C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1C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853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2022-01-28T06:04:00Z</dcterms:created>
  <dcterms:modified xsi:type="dcterms:W3CDTF">2022-01-28T07:17:00Z</dcterms:modified>
</cp:coreProperties>
</file>